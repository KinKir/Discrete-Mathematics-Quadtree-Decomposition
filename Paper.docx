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D630F" w14:textId="732EF437" w:rsidR="00774F0D" w:rsidRPr="00447A17" w:rsidRDefault="000B7462" w:rsidP="00E7606F">
      <w:pPr>
        <w:pStyle w:val="PaperTitle"/>
        <w:ind w:left="720" w:hanging="720"/>
        <w:rPr>
          <w:sz w:val="48"/>
          <w:szCs w:val="48"/>
        </w:rPr>
      </w:pPr>
      <w:r>
        <w:rPr>
          <w:sz w:val="48"/>
          <w:szCs w:val="48"/>
        </w:rPr>
        <w:t>Application of Quadtrees in Image Processing</w:t>
      </w:r>
    </w:p>
    <w:p w14:paraId="5A0E239E" w14:textId="77777777" w:rsidR="00774F0D" w:rsidRDefault="00774F0D">
      <w:pPr>
        <w:jc w:val="center"/>
        <w:rPr>
          <w:szCs w:val="24"/>
        </w:rPr>
      </w:pPr>
    </w:p>
    <w:p w14:paraId="6B795743" w14:textId="371C6E76" w:rsidR="00774F0D" w:rsidRDefault="007F7FAC" w:rsidP="00B331EC">
      <w:pPr>
        <w:pStyle w:val="Authors"/>
        <w:rPr>
          <w:szCs w:val="22"/>
        </w:rPr>
      </w:pPr>
      <w:r>
        <w:rPr>
          <w:szCs w:val="22"/>
        </w:rPr>
        <w:t>Matthew Kevin Amadeus</w:t>
      </w:r>
      <w:r w:rsidR="00B331EC">
        <w:rPr>
          <w:szCs w:val="22"/>
        </w:rPr>
        <w:t xml:space="preserve"> </w:t>
      </w:r>
      <w:r>
        <w:rPr>
          <w:szCs w:val="22"/>
        </w:rPr>
        <w:t>13518035</w:t>
      </w:r>
      <w:r w:rsidR="00774F0D">
        <w:rPr>
          <w:szCs w:val="22"/>
        </w:rPr>
        <w:t xml:space="preserve"> </w:t>
      </w:r>
    </w:p>
    <w:p w14:paraId="291590A4" w14:textId="77777777" w:rsidR="00774F0D" w:rsidRDefault="00B331EC" w:rsidP="00B331EC">
      <w:pPr>
        <w:pStyle w:val="Affiliations"/>
      </w:pPr>
      <w:r>
        <w:t xml:space="preserve">Program </w:t>
      </w:r>
      <w:proofErr w:type="spellStart"/>
      <w:r w:rsidR="003D0DA4">
        <w:t>Studi</w:t>
      </w:r>
      <w:proofErr w:type="spellEnd"/>
      <w:r w:rsidR="003D0DA4">
        <w:t xml:space="preserve"> Teknik </w:t>
      </w:r>
      <w:proofErr w:type="spellStart"/>
      <w:r w:rsidR="003D0DA4">
        <w:t>Informatika</w:t>
      </w:r>
      <w:proofErr w:type="spellEnd"/>
      <w:r>
        <w:t xml:space="preserve"> </w:t>
      </w:r>
    </w:p>
    <w:p w14:paraId="3B5A9B40" w14:textId="77777777" w:rsidR="00B331EC" w:rsidRDefault="00B331EC" w:rsidP="00B331EC">
      <w:pPr>
        <w:pStyle w:val="Affiliations"/>
      </w:pPr>
      <w:proofErr w:type="spellStart"/>
      <w:r>
        <w:t>Sekolah</w:t>
      </w:r>
      <w:proofErr w:type="spellEnd"/>
      <w:r>
        <w:t xml:space="preserve"> Teknik </w:t>
      </w:r>
      <w:proofErr w:type="spellStart"/>
      <w:r>
        <w:t>Elektro</w:t>
      </w:r>
      <w:proofErr w:type="spellEnd"/>
      <w:r>
        <w:t xml:space="preserve"> dan </w:t>
      </w:r>
      <w:proofErr w:type="spellStart"/>
      <w:r>
        <w:t>Informatika</w:t>
      </w:r>
      <w:proofErr w:type="spellEnd"/>
    </w:p>
    <w:p w14:paraId="1E02BE85" w14:textId="77777777" w:rsidR="00774F0D" w:rsidRPr="00B331EC" w:rsidRDefault="00774F0D">
      <w:pPr>
        <w:pStyle w:val="Affiliations"/>
      </w:pPr>
      <w:proofErr w:type="spellStart"/>
      <w:r w:rsidRPr="00B331EC">
        <w:t>Institut</w:t>
      </w:r>
      <w:proofErr w:type="spellEnd"/>
      <w:r w:rsidRPr="00B331EC">
        <w:t xml:space="preserve"> </w:t>
      </w:r>
      <w:proofErr w:type="spellStart"/>
      <w:r w:rsidRPr="00B331EC">
        <w:t>Teknologi</w:t>
      </w:r>
      <w:proofErr w:type="spellEnd"/>
      <w:r w:rsidRPr="00B331EC">
        <w:t xml:space="preserve"> </w:t>
      </w:r>
      <w:smartTag w:uri="urn:schemas-microsoft-com:office:smarttags" w:element="City">
        <w:r w:rsidRPr="00B331EC">
          <w:t>Bandung</w:t>
        </w:r>
      </w:smartTag>
      <w:r w:rsidRPr="00B331EC">
        <w:t xml:space="preserve">, Jl. </w:t>
      </w:r>
      <w:proofErr w:type="spellStart"/>
      <w:r w:rsidRPr="00B331EC">
        <w:t>Ganesha</w:t>
      </w:r>
      <w:proofErr w:type="spellEnd"/>
      <w:r w:rsidRPr="00B331EC">
        <w:t xml:space="preserve">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6A53A6BE" w14:textId="6540D2E6" w:rsidR="00774F0D" w:rsidRDefault="007F7FAC" w:rsidP="00B331EC">
      <w:pPr>
        <w:pStyle w:val="Affiliations"/>
      </w:pPr>
      <w:r>
        <w:t>mkamadeus.mka@gmail.com 13518035</w:t>
      </w:r>
      <w:r w:rsidR="00774F0D">
        <w:t>@</w:t>
      </w:r>
      <w:r>
        <w:t>std.stei.</w:t>
      </w:r>
      <w:r w:rsidR="00774F0D">
        <w:t>itb.ac.id</w:t>
      </w:r>
    </w:p>
    <w:p w14:paraId="2630AA3B" w14:textId="77777777" w:rsidR="00774F0D" w:rsidRDefault="00774F0D">
      <w:pPr>
        <w:jc w:val="center"/>
      </w:pPr>
    </w:p>
    <w:p w14:paraId="33FF5FCB" w14:textId="77777777" w:rsidR="00774F0D" w:rsidRDefault="00774F0D">
      <w:pPr>
        <w:jc w:val="center"/>
      </w:pPr>
    </w:p>
    <w:p w14:paraId="670AB7B9" w14:textId="77777777" w:rsidR="00774F0D" w:rsidRDefault="00774F0D">
      <w:pPr>
        <w:jc w:val="center"/>
      </w:pPr>
    </w:p>
    <w:p w14:paraId="21373144" w14:textId="77777777" w:rsidR="00774F0D" w:rsidRDefault="00774F0D">
      <w:pPr>
        <w:rPr>
          <w:rFonts w:eastAsia="Times New Roman"/>
          <w:b/>
          <w:bCs/>
          <w:i/>
          <w:iCs/>
          <w:sz w:val="18"/>
          <w:szCs w:val="18"/>
        </w:rPr>
        <w:sectPr w:rsidR="00774F0D" w:rsidSect="00447A17">
          <w:footerReference w:type="default" r:id="rId8"/>
          <w:pgSz w:w="11905" w:h="16837"/>
          <w:pgMar w:top="1080" w:right="734" w:bottom="1570" w:left="734" w:header="720" w:footer="720" w:gutter="0"/>
          <w:cols w:space="720"/>
          <w:docGrid w:linePitch="360"/>
        </w:sectPr>
      </w:pPr>
    </w:p>
    <w:p w14:paraId="5D69B73F" w14:textId="0809D731" w:rsidR="00774F0D" w:rsidRDefault="00774F0D">
      <w:pPr>
        <w:pStyle w:val="Abstract"/>
      </w:pPr>
      <w:r>
        <w:rPr>
          <w:i/>
          <w:iCs/>
        </w:rPr>
        <w:t>Abstract</w:t>
      </w:r>
      <w:r>
        <w:t>—</w:t>
      </w:r>
      <w:r w:rsidR="008B5AF6">
        <w:t xml:space="preserve">This paper elaborates the practical uses of quadtrees; a data structure that stores information of an image in a tree-like manner. With </w:t>
      </w:r>
      <w:r w:rsidR="00EB0591">
        <w:t>quadtrees, image can be represented quite efficiently and a lot of algorithms depend on this quadtree model of an image in order for it to work.</w:t>
      </w:r>
    </w:p>
    <w:p w14:paraId="3BA7D8E8" w14:textId="77777777" w:rsidR="00774F0D" w:rsidRDefault="00774F0D">
      <w:pPr>
        <w:pStyle w:val="Abstract"/>
      </w:pPr>
    </w:p>
    <w:p w14:paraId="31392123" w14:textId="45311D38" w:rsidR="00774F0D" w:rsidRDefault="00447A17">
      <w:pPr>
        <w:pStyle w:val="Abstract"/>
      </w:pPr>
      <w:bookmarkStart w:id="0" w:name="PointTmp"/>
      <w:r>
        <w:rPr>
          <w:i/>
          <w:iCs/>
        </w:rPr>
        <w:t>Keywords</w:t>
      </w:r>
      <w:r w:rsidR="00774F0D">
        <w:t>—</w:t>
      </w:r>
      <w:r w:rsidR="00803F37">
        <w:t xml:space="preserve">quadtrees, image processing, trees, recursive. </w:t>
      </w:r>
    </w:p>
    <w:p w14:paraId="77B901EB" w14:textId="77777777" w:rsidR="00774F0D" w:rsidRDefault="00774F0D">
      <w:pPr>
        <w:pStyle w:val="Text"/>
      </w:pPr>
    </w:p>
    <w:p w14:paraId="0F8B9C25" w14:textId="77777777" w:rsidR="00774F0D" w:rsidRDefault="00774F0D">
      <w:pPr>
        <w:pStyle w:val="Text"/>
      </w:pPr>
    </w:p>
    <w:bookmarkEnd w:id="0"/>
    <w:p w14:paraId="79F1F002" w14:textId="77777777" w:rsidR="00774F0D" w:rsidRDefault="00774F0D">
      <w:pPr>
        <w:pStyle w:val="Heading1"/>
        <w:tabs>
          <w:tab w:val="left" w:pos="0"/>
        </w:tabs>
      </w:pPr>
      <w:r>
        <w:t>I.   Introduction</w:t>
      </w:r>
    </w:p>
    <w:p w14:paraId="3B6A77B8" w14:textId="103A0F64" w:rsidR="00774F0D" w:rsidRDefault="00803F37">
      <w:pPr>
        <w:pStyle w:val="Text"/>
      </w:pPr>
      <w:r>
        <w:t>Whether you are a</w:t>
      </w:r>
      <w:r w:rsidR="00A81AB8">
        <w:t xml:space="preserve"> person that never touches programs relating to graphic design,</w:t>
      </w:r>
      <w:r w:rsidR="00AB1C99">
        <w:t xml:space="preserve"> you have encountered or will encounter </w:t>
      </w:r>
      <w:bookmarkStart w:id="1" w:name="_Hlk26045829"/>
      <w:r w:rsidR="00AB1C99">
        <w:t xml:space="preserve">things relating to image processing. Back in the days, analog image processing is preferable, as there are no technologies to </w:t>
      </w:r>
      <w:r w:rsidR="00166127">
        <w:t xml:space="preserve">do it digitally; yet. In this era, it is very common to use computers as the brains to do that process </w:t>
      </w:r>
      <w:bookmarkEnd w:id="1"/>
      <w:r w:rsidR="00166127">
        <w:t>digitally. Photo editing, 2D or even 3D animations are all created in a computer.</w:t>
      </w:r>
    </w:p>
    <w:p w14:paraId="1E6D21E8" w14:textId="09D003C4" w:rsidR="00166127" w:rsidRDefault="00166127">
      <w:pPr>
        <w:pStyle w:val="Text"/>
      </w:pPr>
      <w:r>
        <w:t>Humans and computers are different in the</w:t>
      </w:r>
      <w:r w:rsidR="00C27D38">
        <w:t xml:space="preserve"> way of perceiving </w:t>
      </w:r>
      <w:r w:rsidR="006E0183">
        <w:t xml:space="preserve">visual contents, such as images. </w:t>
      </w:r>
      <w:r w:rsidR="00431F69">
        <w:t>Humans can directly perceive it as light that is being processed by ou</w:t>
      </w:r>
      <w:r w:rsidR="00785689">
        <w:t>r</w:t>
      </w:r>
      <w:r w:rsidR="00431F69">
        <w:t xml:space="preserve"> brains as colors, as for computers, it can only read numbers as an input. By using an appropriate data structure, such as </w:t>
      </w:r>
      <w:r w:rsidR="00431F69">
        <w:rPr>
          <w:i/>
          <w:iCs/>
        </w:rPr>
        <w:t>quadtrees</w:t>
      </w:r>
      <w:r w:rsidR="00431F69">
        <w:t>, can help computers to access information faster and efficiently.</w:t>
      </w:r>
      <w:r w:rsidR="00BD6B46">
        <w:t xml:space="preserve"> </w:t>
      </w:r>
    </w:p>
    <w:p w14:paraId="7E7FAE6C" w14:textId="77777777" w:rsidR="00447A17" w:rsidRDefault="00447A17">
      <w:pPr>
        <w:pStyle w:val="Text"/>
      </w:pPr>
    </w:p>
    <w:p w14:paraId="03536A9C" w14:textId="519FE450" w:rsidR="00774F0D" w:rsidRDefault="00774F0D">
      <w:pPr>
        <w:pStyle w:val="Heading1"/>
        <w:tabs>
          <w:tab w:val="left" w:pos="0"/>
        </w:tabs>
        <w:rPr>
          <w:ins w:id="2" w:author="Matthew Kevin Amadeus" w:date="2019-12-01T22:29:00Z"/>
        </w:rPr>
      </w:pPr>
      <w:r>
        <w:t xml:space="preserve">II.  </w:t>
      </w:r>
      <w:r w:rsidR="00CD6765">
        <w:t>Theoretical Basis</w:t>
      </w:r>
    </w:p>
    <w:p w14:paraId="6041B850" w14:textId="3A021646" w:rsidR="007B27AA" w:rsidRDefault="007B27AA" w:rsidP="007B27AA">
      <w:pPr>
        <w:pStyle w:val="Heading2"/>
        <w:tabs>
          <w:tab w:val="left" w:pos="142"/>
        </w:tabs>
        <w:rPr>
          <w:ins w:id="3" w:author="Matthew Kevin Amadeus" w:date="2019-12-01T22:29:00Z"/>
        </w:rPr>
      </w:pPr>
      <w:ins w:id="4" w:author="Matthew Kevin Amadeus" w:date="2019-12-01T22:29:00Z">
        <w:r>
          <w:t>A. Graph</w:t>
        </w:r>
      </w:ins>
    </w:p>
    <w:p w14:paraId="410039E6" w14:textId="713B492B" w:rsidR="007817A8" w:rsidRDefault="007B27AA" w:rsidP="007817A8">
      <w:pPr>
        <w:ind w:firstLine="142"/>
        <w:rPr>
          <w:ins w:id="5" w:author="Matthew Kevin Amadeus" w:date="2019-12-01T22:38:00Z"/>
        </w:rPr>
      </w:pPr>
      <w:ins w:id="6" w:author="Matthew Kevin Amadeus" w:date="2019-12-01T22:29:00Z">
        <w:r>
          <w:t xml:space="preserve">A graph G = (V, E) consists of V, a nonempty set of </w:t>
        </w:r>
      </w:ins>
      <w:ins w:id="7" w:author="Matthew Kevin Amadeus" w:date="2019-12-01T22:30:00Z">
        <w:r>
          <w:t>nodes (sometimes called vertices), and E, a set of edges.</w:t>
        </w:r>
        <w:r w:rsidR="003D0A53">
          <w:t xml:space="preserve"> For each edge, it has either one or two </w:t>
        </w:r>
      </w:ins>
      <w:ins w:id="8" w:author="Matthew Kevin Amadeus" w:date="2019-12-01T22:31:00Z">
        <w:r w:rsidR="003D0A53">
          <w:t>nodes connected to it</w:t>
        </w:r>
        <w:r w:rsidR="005E2F16">
          <w:t>, called its endpoints. An edge is said to connect its endpoints.</w:t>
        </w:r>
      </w:ins>
    </w:p>
    <w:p w14:paraId="70857A67" w14:textId="7C52A3ED" w:rsidR="004831D5" w:rsidRDefault="00760680" w:rsidP="00760680">
      <w:pPr>
        <w:ind w:firstLine="142"/>
        <w:jc w:val="both"/>
      </w:pPr>
      <w:ins w:id="9" w:author="Matthew Kevin Amadeus" w:date="2019-12-01T22:38:00Z">
        <w:r>
          <w:t xml:space="preserve">Based on the connections that the graph </w:t>
        </w:r>
      </w:ins>
      <w:ins w:id="10" w:author="Matthew Kevin Amadeus" w:date="2019-12-01T22:41:00Z">
        <w:r w:rsidR="0042436D">
          <w:t>makes;</w:t>
        </w:r>
      </w:ins>
      <w:ins w:id="11" w:author="Matthew Kevin Amadeus" w:date="2019-12-01T22:38:00Z">
        <w:r>
          <w:t xml:space="preserve"> graph</w:t>
        </w:r>
      </w:ins>
      <w:ins w:id="12" w:author="Matthew Kevin Amadeus" w:date="2019-12-01T22:39:00Z">
        <w:r>
          <w:t>s</w:t>
        </w:r>
      </w:ins>
      <w:ins w:id="13" w:author="Matthew Kevin Amadeus" w:date="2019-12-01T22:38:00Z">
        <w:r>
          <w:t xml:space="preserve"> </w:t>
        </w:r>
      </w:ins>
      <w:ins w:id="14" w:author="Matthew Kevin Amadeus" w:date="2019-12-01T22:39:00Z">
        <w:r>
          <w:t>are</w:t>
        </w:r>
      </w:ins>
      <w:ins w:id="15" w:author="Matthew Kevin Amadeus" w:date="2019-12-01T22:38:00Z">
        <w:r>
          <w:t xml:space="preserve"> differentiated a </w:t>
        </w:r>
        <w:r>
          <w:rPr>
            <w:i/>
            <w:iCs/>
          </w:rPr>
          <w:t>simple graph</w:t>
        </w:r>
      </w:ins>
      <w:ins w:id="16" w:author="Matthew Kevin Amadeus" w:date="2019-12-01T22:39:00Z">
        <w:r>
          <w:rPr>
            <w:i/>
            <w:iCs/>
          </w:rPr>
          <w:t>s</w:t>
        </w:r>
      </w:ins>
      <w:ins w:id="17" w:author="Matthew Kevin Amadeus" w:date="2019-12-01T22:38:00Z">
        <w:r>
          <w:rPr>
            <w:i/>
            <w:iCs/>
          </w:rPr>
          <w:t xml:space="preserve"> </w:t>
        </w:r>
        <w:r>
          <w:t xml:space="preserve">and </w:t>
        </w:r>
      </w:ins>
      <w:ins w:id="18" w:author="Matthew Kevin Amadeus" w:date="2019-12-01T22:39:00Z">
        <w:r>
          <w:rPr>
            <w:i/>
            <w:iCs/>
          </w:rPr>
          <w:t>multiple graphs</w:t>
        </w:r>
      </w:ins>
      <w:ins w:id="19" w:author="Matthew Kevin Amadeus" w:date="2019-12-01T22:40:00Z">
        <w:r>
          <w:t>; where for each edge in the graph are connected to two nodes with e</w:t>
        </w:r>
      </w:ins>
      <w:ins w:id="20" w:author="Matthew Kevin Amadeus" w:date="2019-12-01T22:41:00Z">
        <w:r>
          <w:t>xception of no two pair of nodes are connected together. In multiple graphs,</w:t>
        </w:r>
        <w:r w:rsidR="004831D5">
          <w:t xml:space="preserve"> it is allowed two have more than one</w:t>
        </w:r>
      </w:ins>
      <w:ins w:id="21" w:author="Matthew Kevin Amadeus" w:date="2019-12-01T22:42:00Z">
        <w:r w:rsidR="004831D5">
          <w:t xml:space="preserve"> edge that connects to the same pair of nodes.</w:t>
        </w:r>
      </w:ins>
    </w:p>
    <w:p w14:paraId="0967C053" w14:textId="77777777" w:rsidR="0075434D" w:rsidRDefault="0075434D" w:rsidP="0075434D">
      <w:pPr>
        <w:ind w:firstLine="142"/>
        <w:jc w:val="both"/>
        <w:rPr>
          <w:ins w:id="22" w:author="Matthew Kevin Amadeus" w:date="2019-12-01T22:50:00Z"/>
        </w:rPr>
      </w:pPr>
    </w:p>
    <w:p w14:paraId="53FB81E8" w14:textId="174EBFF8" w:rsidR="005524F0" w:rsidRDefault="005524F0" w:rsidP="00760680">
      <w:pPr>
        <w:ind w:firstLine="142"/>
        <w:jc w:val="both"/>
        <w:rPr>
          <w:ins w:id="23" w:author="Matthew Kevin Amadeus" w:date="2019-12-01T22:51:00Z"/>
        </w:rPr>
      </w:pPr>
      <w:ins w:id="24" w:author="Matthew Kevin Amadeus" w:date="2019-12-01T22:51:00Z">
        <w:r w:rsidRPr="005524F0">
          <w:rPr>
            <w:noProof/>
          </w:rPr>
          <w:drawing>
            <wp:inline distT="0" distB="0" distL="0" distR="0" wp14:anchorId="3F7E5018" wp14:editId="174CE750">
              <wp:extent cx="2621280" cy="829127"/>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6907" cy="843559"/>
                      </a:xfrm>
                      <a:prstGeom prst="rect">
                        <a:avLst/>
                      </a:prstGeom>
                    </pic:spPr>
                  </pic:pic>
                </a:graphicData>
              </a:graphic>
            </wp:inline>
          </w:drawing>
        </w:r>
      </w:ins>
    </w:p>
    <w:p w14:paraId="432741FE" w14:textId="6C49E221" w:rsidR="005524F0" w:rsidRDefault="005524F0" w:rsidP="007F68E9">
      <w:pPr>
        <w:ind w:firstLine="142"/>
        <w:jc w:val="center"/>
        <w:rPr>
          <w:i/>
          <w:iCs/>
        </w:rPr>
      </w:pPr>
      <w:bookmarkStart w:id="25" w:name="_Hlk26134172"/>
      <w:ins w:id="26" w:author="Matthew Kevin Amadeus" w:date="2019-12-01T22:51:00Z">
        <w:r w:rsidRPr="0030766A">
          <w:rPr>
            <w:i/>
            <w:iCs/>
            <w:rPrChange w:id="27" w:author="Matthew Kevin Amadeus" w:date="2019-12-01T22:52:00Z">
              <w:rPr/>
            </w:rPrChange>
          </w:rPr>
          <w:t xml:space="preserve">(Fig 1: Simple </w:t>
        </w:r>
      </w:ins>
      <w:ins w:id="28" w:author="Matthew Kevin Amadeus" w:date="2019-12-01T22:52:00Z">
        <w:r w:rsidR="0030766A">
          <w:rPr>
            <w:i/>
            <w:iCs/>
          </w:rPr>
          <w:t>g</w:t>
        </w:r>
      </w:ins>
      <w:ins w:id="29" w:author="Matthew Kevin Amadeus" w:date="2019-12-01T22:51:00Z">
        <w:r w:rsidRPr="0030766A">
          <w:rPr>
            <w:i/>
            <w:iCs/>
            <w:rPrChange w:id="30" w:author="Matthew Kevin Amadeus" w:date="2019-12-01T22:52:00Z">
              <w:rPr/>
            </w:rPrChange>
          </w:rPr>
          <w:t xml:space="preserve">raphs </w:t>
        </w:r>
      </w:ins>
      <w:ins w:id="31" w:author="Matthew Kevin Amadeus" w:date="2019-12-01T22:52:00Z">
        <w:r w:rsidR="0030766A">
          <w:rPr>
            <w:i/>
            <w:iCs/>
          </w:rPr>
          <w:t>e</w:t>
        </w:r>
      </w:ins>
      <w:ins w:id="32" w:author="Matthew Kevin Amadeus" w:date="2019-12-01T22:51:00Z">
        <w:r w:rsidRPr="0030766A">
          <w:rPr>
            <w:i/>
            <w:iCs/>
            <w:rPrChange w:id="33" w:author="Matthew Kevin Amadeus" w:date="2019-12-01T22:52:00Z">
              <w:rPr/>
            </w:rPrChange>
          </w:rPr>
          <w:t>xampl</w:t>
        </w:r>
      </w:ins>
      <w:r w:rsidR="0030766A">
        <w:rPr>
          <w:i/>
          <w:iCs/>
        </w:rPr>
        <w:t>e.</w:t>
      </w:r>
      <w:ins w:id="34" w:author="Matthew Kevin Amadeus" w:date="2019-12-01T22:52:00Z">
        <w:r w:rsidR="005765EF" w:rsidRPr="0030766A">
          <w:rPr>
            <w:i/>
            <w:iCs/>
            <w:rPrChange w:id="35" w:author="Matthew Kevin Amadeus" w:date="2019-12-01T22:52:00Z">
              <w:rPr/>
            </w:rPrChange>
          </w:rPr>
          <w:t xml:space="preserve"> [XX])</w:t>
        </w:r>
      </w:ins>
    </w:p>
    <w:bookmarkEnd w:id="25"/>
    <w:p w14:paraId="6974EBBF" w14:textId="77777777" w:rsidR="0075434D" w:rsidRPr="0030766A" w:rsidRDefault="0075434D" w:rsidP="0075434D">
      <w:pPr>
        <w:ind w:firstLine="142"/>
        <w:jc w:val="both"/>
        <w:rPr>
          <w:ins w:id="36" w:author="Matthew Kevin Amadeus" w:date="2019-12-01T22:42:00Z"/>
          <w:i/>
          <w:iCs/>
          <w:rPrChange w:id="37" w:author="Matthew Kevin Amadeus" w:date="2019-12-01T22:52:00Z">
            <w:rPr>
              <w:ins w:id="38" w:author="Matthew Kevin Amadeus" w:date="2019-12-01T22:42:00Z"/>
            </w:rPr>
          </w:rPrChange>
        </w:rPr>
      </w:pPr>
    </w:p>
    <w:p w14:paraId="0A72EE96" w14:textId="229F2B8C" w:rsidR="00760680" w:rsidRDefault="004831D5" w:rsidP="00760680">
      <w:pPr>
        <w:ind w:firstLine="142"/>
        <w:jc w:val="both"/>
      </w:pPr>
      <w:ins w:id="39" w:author="Matthew Kevin Amadeus" w:date="2019-12-01T22:42:00Z">
        <w:r>
          <w:t>Based on the direction of the graph</w:t>
        </w:r>
        <w:r w:rsidR="00B571ED">
          <w:t>; graphs ar</w:t>
        </w:r>
      </w:ins>
      <w:ins w:id="40" w:author="Matthew Kevin Amadeus" w:date="2019-12-01T22:43:00Z">
        <w:r w:rsidR="00B571ED">
          <w:t>e differentiated into</w:t>
        </w:r>
        <w:r w:rsidR="00B571ED">
          <w:rPr>
            <w:i/>
            <w:iCs/>
          </w:rPr>
          <w:t xml:space="preserve"> directed </w:t>
        </w:r>
        <w:r w:rsidR="00B571ED">
          <w:t xml:space="preserve">and </w:t>
        </w:r>
        <w:r w:rsidR="00B571ED">
          <w:rPr>
            <w:i/>
            <w:iCs/>
          </w:rPr>
          <w:t xml:space="preserve">undirected </w:t>
        </w:r>
        <w:r w:rsidR="00B571ED">
          <w:t xml:space="preserve">graphs. A directed graph has </w:t>
        </w:r>
        <w:r w:rsidR="00B571ED">
          <w:t xml:space="preserve">directions; </w:t>
        </w:r>
        <w:r w:rsidR="00B81AE0">
          <w:t xml:space="preserve">if a path from node </w:t>
        </w:r>
        <m:oMath>
          <m:r>
            <w:rPr>
              <w:rFonts w:ascii="Cambria Math" w:hAnsi="Cambria Math"/>
            </w:rPr>
            <m:t>u</m:t>
          </m:r>
        </m:oMath>
      </w:ins>
      <w:ins w:id="41" w:author="Matthew Kevin Amadeus" w:date="2019-12-01T22:44:00Z">
        <w:r w:rsidR="00B81AE0">
          <w:t xml:space="preserve"> to node </w:t>
        </w:r>
        <m:oMath>
          <m:r>
            <w:rPr>
              <w:rFonts w:ascii="Cambria Math" w:hAnsi="Cambria Math"/>
            </w:rPr>
            <m:t>v</m:t>
          </m:r>
        </m:oMath>
        <w:r w:rsidR="00B81AE0">
          <w:t xml:space="preserve"> exists, there may or may not be a path from node </w:t>
        </w:r>
        <m:oMath>
          <m:r>
            <w:rPr>
              <w:rFonts w:ascii="Cambria Math" w:hAnsi="Cambria Math"/>
            </w:rPr>
            <m:t>v</m:t>
          </m:r>
        </m:oMath>
        <w:r w:rsidR="00B81AE0">
          <w:t xml:space="preserve"> to node </w:t>
        </w:r>
        <m:oMath>
          <m:r>
            <w:rPr>
              <w:rFonts w:ascii="Cambria Math" w:hAnsi="Cambria Math"/>
            </w:rPr>
            <m:t>u</m:t>
          </m:r>
        </m:oMath>
      </w:ins>
      <w:ins w:id="42" w:author="Matthew Kevin Amadeus" w:date="2019-12-01T22:48:00Z">
        <w:r w:rsidR="00B81AE0">
          <w:rPr>
            <w:i/>
            <w:iCs/>
          </w:rPr>
          <w:t xml:space="preserve">. </w:t>
        </w:r>
        <w:r w:rsidR="00B81AE0">
          <w:t xml:space="preserve">In undirected graphs, </w:t>
        </w:r>
      </w:ins>
      <w:ins w:id="43" w:author="Matthew Kevin Amadeus" w:date="2019-12-01T22:50:00Z">
        <w:r w:rsidR="005524F0">
          <w:t>the edge works in both directions.</w:t>
        </w:r>
      </w:ins>
      <w:ins w:id="44" w:author="Matthew Kevin Amadeus" w:date="2019-12-01T22:48:00Z">
        <w:r w:rsidR="00B81AE0">
          <w:t xml:space="preserve"> </w:t>
        </w:r>
      </w:ins>
    </w:p>
    <w:p w14:paraId="4F565115" w14:textId="77777777" w:rsidR="00BD6EA6" w:rsidRDefault="00BD6EA6" w:rsidP="00BD6EA6">
      <w:pPr>
        <w:ind w:firstLine="142"/>
        <w:jc w:val="both"/>
        <w:rPr>
          <w:ins w:id="45" w:author="Matthew Kevin Amadeus" w:date="2019-12-01T22:52:00Z"/>
        </w:rPr>
      </w:pPr>
    </w:p>
    <w:p w14:paraId="0C0C3AB4" w14:textId="021524AD" w:rsidR="0030766A" w:rsidRDefault="0030766A" w:rsidP="0030766A">
      <w:pPr>
        <w:ind w:firstLine="142"/>
        <w:jc w:val="center"/>
      </w:pPr>
      <w:ins w:id="46" w:author="Matthew Kevin Amadeus" w:date="2019-12-01T22:52:00Z">
        <w:r w:rsidRPr="0030766A">
          <w:rPr>
            <w:noProof/>
          </w:rPr>
          <w:drawing>
            <wp:inline distT="0" distB="0" distL="0" distR="0" wp14:anchorId="6E5B4BCA" wp14:editId="5C714FF4">
              <wp:extent cx="2034716" cy="124216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4716" cy="1242168"/>
                      </a:xfrm>
                      <a:prstGeom prst="rect">
                        <a:avLst/>
                      </a:prstGeom>
                    </pic:spPr>
                  </pic:pic>
                </a:graphicData>
              </a:graphic>
            </wp:inline>
          </w:drawing>
        </w:r>
      </w:ins>
    </w:p>
    <w:p w14:paraId="002CBCF2" w14:textId="3D716773" w:rsidR="0030766A" w:rsidRDefault="0030766A" w:rsidP="007F68E9">
      <w:pPr>
        <w:ind w:firstLine="142"/>
        <w:jc w:val="center"/>
        <w:rPr>
          <w:i/>
          <w:iCs/>
        </w:rPr>
      </w:pPr>
      <w:r>
        <w:rPr>
          <w:i/>
          <w:iCs/>
        </w:rPr>
        <w:t>(Fig 2: Directed graph example. [XX])</w:t>
      </w:r>
    </w:p>
    <w:p w14:paraId="429A71EE" w14:textId="77777777" w:rsidR="00BD6EA6" w:rsidRPr="0030766A" w:rsidRDefault="00BD6EA6" w:rsidP="0030766A">
      <w:pPr>
        <w:ind w:firstLine="142"/>
        <w:jc w:val="both"/>
        <w:rPr>
          <w:ins w:id="47" w:author="Matthew Kevin Amadeus" w:date="2019-12-01T22:31:00Z"/>
          <w:i/>
          <w:iCs/>
          <w:rPrChange w:id="48" w:author="Matthew Kevin Amadeus" w:date="2019-12-01T22:48:00Z">
            <w:rPr>
              <w:ins w:id="49" w:author="Matthew Kevin Amadeus" w:date="2019-12-01T22:31:00Z"/>
            </w:rPr>
          </w:rPrChange>
        </w:rPr>
      </w:pPr>
    </w:p>
    <w:p w14:paraId="0495D66F" w14:textId="1E9D28C3" w:rsidR="007817A8" w:rsidRDefault="007817A8" w:rsidP="000D068F">
      <w:pPr>
        <w:ind w:firstLine="142"/>
        <w:jc w:val="both"/>
      </w:pPr>
      <w:ins w:id="50" w:author="Matthew Kevin Amadeus" w:date="2019-12-01T22:31:00Z">
        <w:r>
          <w:t>There a</w:t>
        </w:r>
      </w:ins>
      <w:ins w:id="51" w:author="Matthew Kevin Amadeus" w:date="2019-12-01T22:32:00Z">
        <w:r>
          <w:t xml:space="preserve">re some </w:t>
        </w:r>
      </w:ins>
      <w:r w:rsidR="0030766A">
        <w:t xml:space="preserve">other </w:t>
      </w:r>
      <w:ins w:id="52" w:author="Matthew Kevin Amadeus" w:date="2019-12-01T22:32:00Z">
        <w:r>
          <w:t>terminologies that is commonly used in graph.</w:t>
        </w:r>
        <w:r w:rsidR="009B2B1B">
          <w:t xml:space="preserve"> </w:t>
        </w:r>
      </w:ins>
      <w:ins w:id="53" w:author="Matthew Kevin Amadeus" w:date="2019-12-01T22:34:00Z">
        <w:r w:rsidR="009B2B1B">
          <w:t xml:space="preserve">Two nodes </w:t>
        </w:r>
      </w:ins>
      <m:oMath>
        <m:r>
          <w:ins w:id="54" w:author="Matthew Kevin Amadeus" w:date="2019-12-01T22:35:00Z">
            <w:rPr>
              <w:rFonts w:ascii="Cambria Math" w:hAnsi="Cambria Math"/>
            </w:rPr>
            <m:t>u</m:t>
          </w:ins>
        </m:r>
      </m:oMath>
      <w:ins w:id="55" w:author="Matthew Kevin Amadeus" w:date="2019-12-01T22:35:00Z">
        <w:r w:rsidR="009B2B1B">
          <w:t xml:space="preserve"> and </w:t>
        </w:r>
        <m:oMath>
          <m:r>
            <w:rPr>
              <w:rFonts w:ascii="Cambria Math" w:hAnsi="Cambria Math"/>
            </w:rPr>
            <m:t>v</m:t>
          </m:r>
        </m:oMath>
        <w:r w:rsidR="009B2B1B">
          <w:t xml:space="preserve"> </w:t>
        </w:r>
      </w:ins>
      <w:ins w:id="56" w:author="Matthew Kevin Amadeus" w:date="2019-12-01T22:34:00Z">
        <w:r w:rsidR="009B2B1B">
          <w:t xml:space="preserve">are called </w:t>
        </w:r>
        <w:r w:rsidR="009B2B1B">
          <w:rPr>
            <w:i/>
            <w:iCs/>
          </w:rPr>
          <w:t xml:space="preserve">adjacent </w:t>
        </w:r>
        <w:r w:rsidR="009B2B1B">
          <w:t xml:space="preserve">if </w:t>
        </w:r>
      </w:ins>
      <m:oMath>
        <m:r>
          <w:ins w:id="57" w:author="Matthew Kevin Amadeus" w:date="2019-12-01T22:36:00Z">
            <w:rPr>
              <w:rFonts w:ascii="Cambria Math" w:hAnsi="Cambria Math"/>
            </w:rPr>
            <m:t>v</m:t>
          </w:ins>
        </m:r>
      </m:oMath>
      <w:ins w:id="58" w:author="Matthew Kevin Amadeus" w:date="2019-12-01T22:36:00Z">
        <w:r w:rsidR="009B2B1B">
          <w:t xml:space="preserve"> is the endpoint of </w:t>
        </w:r>
        <m:oMath>
          <m:r>
            <w:rPr>
              <w:rFonts w:ascii="Cambria Math" w:hAnsi="Cambria Math"/>
            </w:rPr>
            <m:t>u</m:t>
          </m:r>
        </m:oMath>
        <w:r w:rsidR="009B2B1B">
          <w:t xml:space="preserve"> and vice-versa.</w:t>
        </w:r>
        <w:r w:rsidR="00BC5C2B">
          <w:t xml:space="preserve"> Such edge that connects the two edges is to be called </w:t>
        </w:r>
        <w:r w:rsidR="00BC5C2B">
          <w:rPr>
            <w:i/>
            <w:iCs/>
          </w:rPr>
          <w:t>incident</w:t>
        </w:r>
        <w:r w:rsidR="00BC5C2B">
          <w:t xml:space="preserve"> with the nodes </w:t>
        </w:r>
        <m:oMath>
          <m:r>
            <w:rPr>
              <w:rFonts w:ascii="Cambria Math" w:hAnsi="Cambria Math"/>
            </w:rPr>
            <m:t>u</m:t>
          </m:r>
        </m:oMath>
      </w:ins>
      <w:ins w:id="59" w:author="Matthew Kevin Amadeus" w:date="2019-12-01T22:37:00Z">
        <w:r w:rsidR="00BC5C2B">
          <w:t xml:space="preserve"> and </w:t>
        </w:r>
        <m:oMath>
          <m:r>
            <w:rPr>
              <w:rFonts w:ascii="Cambria Math" w:hAnsi="Cambria Math"/>
            </w:rPr>
            <m:t>v</m:t>
          </m:r>
        </m:oMath>
        <w:r w:rsidR="00BC5C2B">
          <w:t>.</w:t>
        </w:r>
      </w:ins>
      <w:ins w:id="60" w:author="Matthew Kevin Amadeus" w:date="2019-12-01T22:34:00Z">
        <w:r w:rsidR="009B2B1B">
          <w:t xml:space="preserve"> </w:t>
        </w:r>
      </w:ins>
      <w:r w:rsidR="0030766A">
        <w:t xml:space="preserve">A </w:t>
      </w:r>
      <w:r w:rsidR="0030766A">
        <w:rPr>
          <w:i/>
          <w:iCs/>
        </w:rPr>
        <w:t xml:space="preserve">path </w:t>
      </w:r>
      <w:r w:rsidR="0030766A">
        <w:t xml:space="preserve">is called a sequence of edges that connects the edge </w:t>
      </w:r>
      <m:oMath>
        <m:r>
          <w:rPr>
            <w:rFonts w:ascii="Cambria Math" w:hAnsi="Cambria Math"/>
          </w:rPr>
          <m:t>u</m:t>
        </m:r>
      </m:oMath>
      <w:r w:rsidR="0030766A">
        <w:t xml:space="preserve"> and edge </w:t>
      </w:r>
      <m:oMath>
        <m:r>
          <w:rPr>
            <w:rFonts w:ascii="Cambria Math" w:hAnsi="Cambria Math"/>
          </w:rPr>
          <m:t>v</m:t>
        </m:r>
      </m:oMath>
      <w:r w:rsidR="0030766A">
        <w:t xml:space="preserve">. A path that is ends at the starting node is called a </w:t>
      </w:r>
      <w:r w:rsidR="0030766A">
        <w:rPr>
          <w:i/>
          <w:iCs/>
        </w:rPr>
        <w:t>circuit</w:t>
      </w:r>
      <w:r w:rsidR="0030766A">
        <w:t>.</w:t>
      </w:r>
    </w:p>
    <w:p w14:paraId="0E317080" w14:textId="4EFAB70D" w:rsidR="00767D3F" w:rsidRPr="008C0F87" w:rsidRDefault="00767D3F" w:rsidP="00767D3F">
      <w:pPr>
        <w:ind w:firstLine="142"/>
        <w:jc w:val="both"/>
      </w:pPr>
      <w:r>
        <w:t xml:space="preserve">Paths can be created by traversing a graph. </w:t>
      </w:r>
      <w:r w:rsidR="008C0F87">
        <w:t xml:space="preserve">A graph traversal has two common modes; </w:t>
      </w:r>
      <w:r w:rsidR="008C0F87">
        <w:rPr>
          <w:i/>
          <w:iCs/>
        </w:rPr>
        <w:t xml:space="preserve">Breadth First Search </w:t>
      </w:r>
      <w:r w:rsidR="008C0F87">
        <w:t xml:space="preserve">(commonly abbreviated as BFS) and </w:t>
      </w:r>
      <w:r w:rsidR="008C0F87">
        <w:rPr>
          <w:i/>
          <w:iCs/>
        </w:rPr>
        <w:t xml:space="preserve">Depth First Search </w:t>
      </w:r>
      <w:r w:rsidR="008C0F87">
        <w:t>(commonly abbreviated as DFS).</w:t>
      </w:r>
      <w:r w:rsidR="001753EC">
        <w:t xml:space="preserve"> </w:t>
      </w:r>
      <w:r w:rsidR="00141B98">
        <w:t xml:space="preserve">A BFS traversal is usually done by using a queue data structure, while a DFS traversal is usually done by using a stack data structure. </w:t>
      </w:r>
      <w:r w:rsidR="002E167C">
        <w:t>The traversal order holds by their own names; BFS will traverse for each existing paths</w:t>
      </w:r>
      <w:r w:rsidR="002D5005">
        <w:t>, while DFS will traverse all through until the end</w:t>
      </w:r>
      <w:r w:rsidR="005F2475">
        <w:t>.</w:t>
      </w:r>
    </w:p>
    <w:p w14:paraId="302FD3A1" w14:textId="0247FC0D" w:rsidR="00372B05" w:rsidRPr="00841008" w:rsidRDefault="00EC541B" w:rsidP="00767D3F">
      <w:pPr>
        <w:ind w:firstLine="142"/>
        <w:jc w:val="both"/>
      </w:pPr>
      <w:r>
        <w:t xml:space="preserve">Data structure wise, a graph is usually created in the form of these: </w:t>
      </w:r>
      <w:r>
        <w:rPr>
          <w:i/>
          <w:iCs/>
        </w:rPr>
        <w:t>adjacency list, incidence list, adjacency matrix, incidence matrix,</w:t>
      </w:r>
      <w:r>
        <w:t xml:space="preserve"> and </w:t>
      </w:r>
      <w:r>
        <w:rPr>
          <w:i/>
          <w:iCs/>
        </w:rPr>
        <w:t>edge list</w:t>
      </w:r>
      <w:r w:rsidR="00841008">
        <w:rPr>
          <w:i/>
          <w:iCs/>
        </w:rPr>
        <w:t xml:space="preserve">. </w:t>
      </w:r>
      <w:r w:rsidR="00841008">
        <w:t xml:space="preserve">Each of the representation mentioned has </w:t>
      </w:r>
      <w:proofErr w:type="spellStart"/>
      <w:r w:rsidR="00841008">
        <w:t>it</w:t>
      </w:r>
      <w:proofErr w:type="spellEnd"/>
      <w:r w:rsidR="00841008">
        <w:t xml:space="preserve"> own use cases and weaknesses; it all depends on how the user itself wanted to use it.</w:t>
      </w:r>
    </w:p>
    <w:p w14:paraId="79F04B6B" w14:textId="77777777" w:rsidR="00EC541B" w:rsidRPr="0030766A" w:rsidRDefault="00EC541B" w:rsidP="00EC541B">
      <w:pPr>
        <w:ind w:firstLine="142"/>
        <w:rPr>
          <w:ins w:id="61" w:author="Matthew Kevin Amadeus" w:date="2019-12-01T22:31:00Z"/>
        </w:rPr>
      </w:pPr>
    </w:p>
    <w:p w14:paraId="540AF069" w14:textId="25AF63B6" w:rsidR="00EC541B" w:rsidRDefault="00EC541B" w:rsidP="00EC541B">
      <w:pPr>
        <w:pStyle w:val="Heading2"/>
        <w:tabs>
          <w:tab w:val="left" w:pos="142"/>
        </w:tabs>
      </w:pPr>
      <w:ins w:id="62" w:author="Matthew Kevin Amadeus" w:date="2019-12-01T22:29:00Z">
        <w:r>
          <w:t>B</w:t>
        </w:r>
      </w:ins>
      <w:del w:id="63" w:author="Matthew Kevin Amadeus" w:date="2019-12-01T22:29:00Z">
        <w:r w:rsidDel="007B27AA">
          <w:delText>A</w:delText>
        </w:r>
      </w:del>
      <w:r>
        <w:t>. Tree</w:t>
      </w:r>
    </w:p>
    <w:p w14:paraId="636F7A07" w14:textId="3E0451C6" w:rsidR="007817A8" w:rsidRDefault="00EC541B" w:rsidP="00BF1BEB">
      <w:pPr>
        <w:ind w:firstLine="142"/>
        <w:jc w:val="both"/>
      </w:pPr>
      <w:r>
        <w:t>A tree is just a special form of a graph.</w:t>
      </w:r>
      <w:r w:rsidR="003672C9">
        <w:t xml:space="preserve"> It is basically an undirected graph, with no</w:t>
      </w:r>
      <w:r w:rsidR="009379A3">
        <w:t xml:space="preserve"> simple circuit inside of it. </w:t>
      </w:r>
      <w:r w:rsidR="000D068F">
        <w:t>An undirected graph is said to be</w:t>
      </w:r>
      <w:r w:rsidR="003672C9">
        <w:t xml:space="preserve"> </w:t>
      </w:r>
      <w:r w:rsidR="00820E69">
        <w:t xml:space="preserve">a tree if there exists such unique </w:t>
      </w:r>
      <w:r w:rsidR="00F432CF">
        <w:t xml:space="preserve">simple </w:t>
      </w:r>
      <w:r w:rsidR="00820E69">
        <w:t xml:space="preserve">path for </w:t>
      </w:r>
      <w:r w:rsidR="00F432CF">
        <w:t xml:space="preserve">each pair of two nodes. </w:t>
      </w:r>
      <w:r w:rsidR="00C66A22">
        <w:t xml:space="preserve">Another variation of the tree is called a </w:t>
      </w:r>
      <w:r w:rsidR="00C66A22">
        <w:rPr>
          <w:i/>
          <w:iCs/>
        </w:rPr>
        <w:t>rooted tree</w:t>
      </w:r>
      <w:r w:rsidR="00C66A22">
        <w:t xml:space="preserve">, which means a tree with one node selected as the </w:t>
      </w:r>
      <w:r w:rsidR="00C66A22">
        <w:rPr>
          <w:i/>
          <w:iCs/>
        </w:rPr>
        <w:t>root</w:t>
      </w:r>
      <w:r w:rsidR="00C66A22">
        <w:t>, while every other node is directed further away from its root by the edges.</w:t>
      </w:r>
      <w:r w:rsidR="00D203CC">
        <w:t xml:space="preserve"> Some terminologies in trees are related to its node. </w:t>
      </w:r>
      <w:r w:rsidR="00D203CC">
        <w:rPr>
          <w:i/>
          <w:iCs/>
        </w:rPr>
        <w:t>Internal nodes</w:t>
      </w:r>
      <w:r w:rsidR="00D203CC">
        <w:t xml:space="preserve"> are nodes of the tree that have children (descendants), while </w:t>
      </w:r>
      <w:r w:rsidR="00D203CC">
        <w:rPr>
          <w:i/>
          <w:iCs/>
        </w:rPr>
        <w:t xml:space="preserve">leaves </w:t>
      </w:r>
      <w:r w:rsidR="00D203CC">
        <w:t>are nodes of the tree that have no children.</w:t>
      </w:r>
    </w:p>
    <w:p w14:paraId="46C1F95D" w14:textId="77777777" w:rsidR="00A53B0D" w:rsidRDefault="00A53B0D" w:rsidP="00BF1BEB">
      <w:pPr>
        <w:ind w:firstLine="142"/>
        <w:jc w:val="both"/>
      </w:pPr>
    </w:p>
    <w:p w14:paraId="0D2E1163" w14:textId="746014C1" w:rsidR="00A53B0D" w:rsidRDefault="00A53B0D" w:rsidP="00A53B0D">
      <w:pPr>
        <w:ind w:firstLine="142"/>
        <w:jc w:val="center"/>
      </w:pPr>
      <w:r w:rsidRPr="00A53B0D">
        <w:rPr>
          <w:noProof/>
        </w:rPr>
        <w:lastRenderedPageBreak/>
        <w:drawing>
          <wp:inline distT="0" distB="0" distL="0" distR="0" wp14:anchorId="68DB898E" wp14:editId="5A2FBC85">
            <wp:extent cx="2870200" cy="109338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8833" cy="1096672"/>
                    </a:xfrm>
                    <a:prstGeom prst="rect">
                      <a:avLst/>
                    </a:prstGeom>
                  </pic:spPr>
                </pic:pic>
              </a:graphicData>
            </a:graphic>
          </wp:inline>
        </w:drawing>
      </w:r>
    </w:p>
    <w:p w14:paraId="715419E2" w14:textId="7446C34B" w:rsidR="00A53B0D" w:rsidRDefault="00A53B0D" w:rsidP="00A53B0D">
      <w:pPr>
        <w:ind w:firstLine="142"/>
        <w:jc w:val="both"/>
        <w:rPr>
          <w:i/>
          <w:iCs/>
        </w:rPr>
      </w:pPr>
      <w:ins w:id="64" w:author="Matthew Kevin Amadeus" w:date="2019-12-01T22:51:00Z">
        <w:r w:rsidRPr="0030766A">
          <w:rPr>
            <w:i/>
            <w:iCs/>
            <w:rPrChange w:id="65" w:author="Matthew Kevin Amadeus" w:date="2019-12-01T22:52:00Z">
              <w:rPr/>
            </w:rPrChange>
          </w:rPr>
          <w:t xml:space="preserve">(Fig </w:t>
        </w:r>
      </w:ins>
      <w:r>
        <w:rPr>
          <w:i/>
          <w:iCs/>
        </w:rPr>
        <w:t>3</w:t>
      </w:r>
      <w:ins w:id="66" w:author="Matthew Kevin Amadeus" w:date="2019-12-01T22:51:00Z">
        <w:r w:rsidRPr="0030766A">
          <w:rPr>
            <w:i/>
            <w:iCs/>
            <w:rPrChange w:id="67" w:author="Matthew Kevin Amadeus" w:date="2019-12-01T22:52:00Z">
              <w:rPr/>
            </w:rPrChange>
          </w:rPr>
          <w:t xml:space="preserve">: </w:t>
        </w:r>
      </w:ins>
      <w:r>
        <w:rPr>
          <w:i/>
          <w:iCs/>
        </w:rPr>
        <w:t>Examples of possible trees.</w:t>
      </w:r>
      <w:ins w:id="68" w:author="Matthew Kevin Amadeus" w:date="2019-12-01T22:52:00Z">
        <w:r w:rsidRPr="0030766A">
          <w:rPr>
            <w:i/>
            <w:iCs/>
            <w:rPrChange w:id="69" w:author="Matthew Kevin Amadeus" w:date="2019-12-01T22:52:00Z">
              <w:rPr/>
            </w:rPrChange>
          </w:rPr>
          <w:t xml:space="preserve"> [XX])</w:t>
        </w:r>
      </w:ins>
    </w:p>
    <w:p w14:paraId="2509132C" w14:textId="77777777" w:rsidR="00A53B0D" w:rsidRPr="00D203CC" w:rsidRDefault="00A53B0D" w:rsidP="00A53B0D">
      <w:pPr>
        <w:ind w:firstLine="142"/>
        <w:jc w:val="center"/>
      </w:pPr>
    </w:p>
    <w:p w14:paraId="253AC6E8" w14:textId="1F40D9BE" w:rsidR="00D203CC" w:rsidRPr="00D203CC" w:rsidRDefault="00D203CC" w:rsidP="00BF1BEB">
      <w:pPr>
        <w:ind w:firstLine="142"/>
        <w:jc w:val="both"/>
      </w:pPr>
      <w:r>
        <w:rPr>
          <w:i/>
          <w:iCs/>
        </w:rPr>
        <w:t>A n-</w:t>
      </w:r>
      <w:proofErr w:type="spellStart"/>
      <w:r>
        <w:rPr>
          <w:i/>
          <w:iCs/>
        </w:rPr>
        <w:t>ary</w:t>
      </w:r>
      <w:proofErr w:type="spellEnd"/>
      <w:r>
        <w:rPr>
          <w:i/>
          <w:iCs/>
        </w:rPr>
        <w:t xml:space="preserve"> tree </w:t>
      </w:r>
      <w:r>
        <w:t xml:space="preserve">is the is a form of </w:t>
      </w:r>
      <w:r w:rsidR="00CE0BD8">
        <w:t xml:space="preserve">rooted </w:t>
      </w:r>
      <w:r>
        <w:t>tree</w:t>
      </w:r>
      <w:r w:rsidR="00CE0BD8">
        <w:t xml:space="preserve">s, where each </w:t>
      </w:r>
      <w:r w:rsidR="00A53B0D">
        <w:t xml:space="preserve">internal node has maximum of </w:t>
      </w:r>
      <m:oMath>
        <m:r>
          <w:rPr>
            <w:rFonts w:ascii="Cambria Math" w:hAnsi="Cambria Math"/>
          </w:rPr>
          <m:t>n</m:t>
        </m:r>
      </m:oMath>
      <w:r w:rsidR="00A53B0D">
        <w:t xml:space="preserve"> children.</w:t>
      </w:r>
      <w:r w:rsidR="00CE0BD8">
        <w:t xml:space="preserve"> Commonly, as the world of computers exists of zeros and ones, a </w:t>
      </w:r>
      <w:r w:rsidR="00CE0BD8">
        <w:rPr>
          <w:i/>
          <w:iCs/>
        </w:rPr>
        <w:t xml:space="preserve">binary tree </w:t>
      </w:r>
      <w:r w:rsidR="00CE0BD8">
        <w:t>is used. A binary tree is a n-</w:t>
      </w:r>
      <w:proofErr w:type="spellStart"/>
      <w:r w:rsidR="00CE0BD8">
        <w:t>ary</w:t>
      </w:r>
      <w:proofErr w:type="spellEnd"/>
      <w:r w:rsidR="00CE0BD8">
        <w:t xml:space="preserve"> tree that consists of maximum two children. It has so </w:t>
      </w:r>
      <w:r w:rsidR="00442108">
        <w:t>many</w:t>
      </w:r>
      <w:r w:rsidR="00CE0BD8">
        <w:t xml:space="preserve"> uses in optimizing algorithms and storing data efficiently</w:t>
      </w:r>
      <w:r w:rsidR="00D0321E">
        <w:t>, for example the BST (Binary Search Tree)</w:t>
      </w:r>
      <w:r w:rsidR="00CE0BD8">
        <w:t xml:space="preserve">. </w:t>
      </w:r>
    </w:p>
    <w:p w14:paraId="530C2144" w14:textId="77777777" w:rsidR="00EC541B" w:rsidRPr="007B27AA" w:rsidRDefault="00EC541B">
      <w:pPr>
        <w:ind w:firstLine="142"/>
        <w:rPr>
          <w:rPrChange w:id="70" w:author="Matthew Kevin Amadeus" w:date="2019-12-01T22:29:00Z">
            <w:rPr/>
          </w:rPrChange>
        </w:rPr>
        <w:pPrChange w:id="71" w:author="Matthew Kevin Amadeus" w:date="2019-12-01T22:31:00Z">
          <w:pPr>
            <w:pStyle w:val="Heading1"/>
            <w:tabs>
              <w:tab w:val="left" w:pos="0"/>
            </w:tabs>
          </w:pPr>
        </w:pPrChange>
      </w:pPr>
    </w:p>
    <w:p w14:paraId="58B1FB31" w14:textId="21C66936" w:rsidR="00CD6765" w:rsidRDefault="002F6E49" w:rsidP="00CD6765">
      <w:pPr>
        <w:pStyle w:val="Heading2"/>
        <w:tabs>
          <w:tab w:val="left" w:pos="142"/>
        </w:tabs>
      </w:pPr>
      <w:bookmarkStart w:id="72" w:name="_Hlk26133444"/>
      <w:r>
        <w:t>C</w:t>
      </w:r>
      <w:del w:id="73" w:author="Matthew Kevin Amadeus" w:date="2019-12-01T22:29:00Z">
        <w:r w:rsidR="00CD6765" w:rsidDel="007B27AA">
          <w:delText>A</w:delText>
        </w:r>
      </w:del>
      <w:r w:rsidR="00CD6765">
        <w:t xml:space="preserve">. </w:t>
      </w:r>
      <w:r w:rsidR="00785689">
        <w:t>Quadtree</w:t>
      </w:r>
    </w:p>
    <w:p w14:paraId="55AEE917" w14:textId="4A75DC90" w:rsidR="00774F0D" w:rsidRDefault="00EC541B" w:rsidP="00810AE3">
      <w:pPr>
        <w:pStyle w:val="Text"/>
        <w:rPr>
          <w:ins w:id="74" w:author="Matthew Kevin Amadeus" w:date="2019-11-30T23:25:00Z"/>
        </w:rPr>
      </w:pPr>
      <w:r>
        <w:t>As mentioned before, t</w:t>
      </w:r>
      <w:r w:rsidR="00785689">
        <w:t xml:space="preserve">he most common form of trees that is used in computer science is of course; </w:t>
      </w:r>
      <w:r w:rsidR="00785689">
        <w:rPr>
          <w:i/>
          <w:iCs/>
        </w:rPr>
        <w:t xml:space="preserve">the </w:t>
      </w:r>
      <w:r w:rsidR="00CE0BD8">
        <w:rPr>
          <w:i/>
          <w:iCs/>
        </w:rPr>
        <w:t>b</w:t>
      </w:r>
      <w:r w:rsidR="00785689">
        <w:rPr>
          <w:i/>
          <w:iCs/>
        </w:rPr>
        <w:t xml:space="preserve">inary </w:t>
      </w:r>
      <w:r w:rsidR="00CE0BD8">
        <w:rPr>
          <w:i/>
          <w:iCs/>
        </w:rPr>
        <w:t>t</w:t>
      </w:r>
      <w:r w:rsidR="00785689">
        <w:rPr>
          <w:i/>
          <w:iCs/>
        </w:rPr>
        <w:t>ree</w:t>
      </w:r>
      <w:r w:rsidR="00785689">
        <w:t xml:space="preserve">. With quadtrees, things are a little bit different. </w:t>
      </w:r>
      <w:r w:rsidR="007E4996">
        <w:t>Binary trees, as named for its count of childr</w:t>
      </w:r>
      <w:bookmarkEnd w:id="72"/>
      <w:r w:rsidR="007E4996">
        <w:t xml:space="preserve">en, has two children. Whereas for </w:t>
      </w:r>
      <w:r w:rsidR="007E4996" w:rsidRPr="00CE0BD8">
        <w:rPr>
          <w:i/>
          <w:iCs/>
        </w:rPr>
        <w:t>quadtrees</w:t>
      </w:r>
      <w:r w:rsidR="007E4996">
        <w:t xml:space="preserve">, they </w:t>
      </w:r>
      <w:r w:rsidR="00BF672E">
        <w:t xml:space="preserve">have </w:t>
      </w:r>
      <w:r w:rsidR="00CE0BD8">
        <w:t xml:space="preserve">at most </w:t>
      </w:r>
      <w:r w:rsidR="00BF672E">
        <w:rPr>
          <w:i/>
          <w:iCs/>
        </w:rPr>
        <w:t xml:space="preserve">four </w:t>
      </w:r>
      <w:r w:rsidR="00BF672E">
        <w:t>children</w:t>
      </w:r>
      <w:r w:rsidR="00CE0BD8">
        <w:t xml:space="preserve"> (</w:t>
      </w:r>
      <m:oMath>
        <m:r>
          <w:rPr>
            <w:rFonts w:ascii="Cambria Math" w:hAnsi="Cambria Math"/>
          </w:rPr>
          <m:t>n=4</m:t>
        </m:r>
      </m:oMath>
      <w:r w:rsidR="00CE0BD8">
        <w:t>)</w:t>
      </w:r>
      <w:r w:rsidR="00BF672E">
        <w:t>.</w:t>
      </w:r>
      <w:r w:rsidR="00810AE3">
        <w:t xml:space="preserve"> </w:t>
      </w:r>
      <w:r w:rsidR="00D97FA2">
        <w:t xml:space="preserve">Formally </w:t>
      </w:r>
      <w:r w:rsidR="00BA4CCF">
        <w:t xml:space="preserve">elaborated, </w:t>
      </w:r>
      <w:r w:rsidR="00BA4CCF" w:rsidRPr="00BA4CCF">
        <w:t>Quadtrees are hierarchical spatial tree data structures that are based on the principle of recursive decomposition of space</w:t>
      </w:r>
      <w:r w:rsidR="00BA4CCF">
        <w:t xml:space="preserve"> [1]</w:t>
      </w:r>
      <w:r w:rsidR="00BA4CCF" w:rsidRPr="00BA4CCF">
        <w:t>.</w:t>
      </w:r>
    </w:p>
    <w:p w14:paraId="6399FA55" w14:textId="77777777" w:rsidR="00701634" w:rsidRDefault="00701634" w:rsidP="00810AE3">
      <w:pPr>
        <w:pStyle w:val="Text"/>
      </w:pPr>
    </w:p>
    <w:p w14:paraId="0DE6197E" w14:textId="1CC66A3A" w:rsidR="00D97FA2" w:rsidRDefault="00FD6E03" w:rsidP="00CD6765">
      <w:pPr>
        <w:pStyle w:val="Text"/>
      </w:pPr>
      <w:r>
        <w:rPr>
          <w:noProof/>
        </w:rPr>
        <w:drawing>
          <wp:inline distT="0" distB="0" distL="0" distR="0" wp14:anchorId="2AB2B8D4" wp14:editId="6B274D18">
            <wp:extent cx="2956955" cy="7756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9688" cy="786909"/>
                    </a:xfrm>
                    <a:prstGeom prst="rect">
                      <a:avLst/>
                    </a:prstGeom>
                    <a:noFill/>
                    <a:ln>
                      <a:noFill/>
                    </a:ln>
                  </pic:spPr>
                </pic:pic>
              </a:graphicData>
            </a:graphic>
          </wp:inline>
        </w:drawing>
      </w:r>
    </w:p>
    <w:p w14:paraId="7ED10A00" w14:textId="5B380854" w:rsidR="009272C4" w:rsidRPr="00531CCF" w:rsidRDefault="009272C4">
      <w:pPr>
        <w:pStyle w:val="Text"/>
        <w:ind w:firstLine="0"/>
        <w:jc w:val="center"/>
        <w:rPr>
          <w:i/>
          <w:iCs/>
          <w:rPrChange w:id="75" w:author="Matthew Kevin Amadeus" w:date="2019-11-30T23:16:00Z">
            <w:rPr/>
          </w:rPrChange>
        </w:rPr>
        <w:pPrChange w:id="76" w:author="Matthew Kevin Amadeus" w:date="2019-11-30T23:15:00Z">
          <w:pPr>
            <w:pStyle w:val="Text"/>
          </w:pPr>
        </w:pPrChange>
      </w:pPr>
      <w:r w:rsidRPr="00531CCF">
        <w:rPr>
          <w:i/>
          <w:iCs/>
          <w:rPrChange w:id="77" w:author="Matthew Kevin Amadeus" w:date="2019-11-30T23:16:00Z">
            <w:rPr/>
          </w:rPrChange>
        </w:rPr>
        <w:t xml:space="preserve">(Fig 1: </w:t>
      </w:r>
      <w:r w:rsidR="000E75B4" w:rsidRPr="00531CCF">
        <w:rPr>
          <w:i/>
          <w:iCs/>
          <w:rPrChange w:id="78" w:author="Matthew Kevin Amadeus" w:date="2019-11-30T23:16:00Z">
            <w:rPr/>
          </w:rPrChange>
        </w:rPr>
        <w:t>A simple diagram explaining quadtrees. [2])</w:t>
      </w:r>
    </w:p>
    <w:p w14:paraId="2A17AB06" w14:textId="77777777" w:rsidR="00701634" w:rsidRDefault="00701634" w:rsidP="009272C4">
      <w:pPr>
        <w:pStyle w:val="Text"/>
      </w:pPr>
    </w:p>
    <w:p w14:paraId="0FA46AF1" w14:textId="25257C20" w:rsidR="00531CCF" w:rsidRDefault="00EA44D6" w:rsidP="009272C4">
      <w:pPr>
        <w:pStyle w:val="Text"/>
      </w:pPr>
      <w:r>
        <w:t>Quadtrees work in a recursive manner; some quadtrees like shown in Figure 1 stores information of regions. It divides a rather large image into four subsections (northwest, northeast southeast, and southwest</w:t>
      </w:r>
      <w:r w:rsidR="00665034">
        <w:t>). At that example, it divides until a region is homogenous, hence no need of further decomposition.</w:t>
      </w:r>
      <w:r w:rsidR="00701634">
        <w:t xml:space="preserve"> This property of the quadtree makes it rather efficient in storing spatial data.</w:t>
      </w:r>
    </w:p>
    <w:p w14:paraId="770321BD" w14:textId="7920D796" w:rsidR="00701634" w:rsidRDefault="00701634" w:rsidP="009272C4">
      <w:pPr>
        <w:pStyle w:val="Text"/>
      </w:pPr>
      <w:r>
        <w:t xml:space="preserve">Quadtrees </w:t>
      </w:r>
      <w:r w:rsidR="001231F0">
        <w:t>are</w:t>
      </w:r>
      <w:r w:rsidR="008571F4">
        <w:t xml:space="preserve"> </w:t>
      </w:r>
      <w:r w:rsidR="001231F0">
        <w:t>a quintessential</w:t>
      </w:r>
      <w:r w:rsidR="008571F4">
        <w:t xml:space="preserve"> data structure to store spatial related data.</w:t>
      </w:r>
      <w:r w:rsidR="004D0DE9">
        <w:t xml:space="preserve"> Figure 1 shows a variation of a quadtree, namely the region quadtree.</w:t>
      </w:r>
      <w:r w:rsidR="005A2C22">
        <w:t xml:space="preserve"> Another variation of the quadtree is to store</w:t>
      </w:r>
      <w:r w:rsidR="009E431A">
        <w:t xml:space="preserve"> information of a lot of points</w:t>
      </w:r>
      <w:r w:rsidR="005A2C22">
        <w:t xml:space="preserve"> in an efficient manner.</w:t>
      </w:r>
      <w:r w:rsidR="005C6CE1">
        <w:t xml:space="preserve"> </w:t>
      </w:r>
      <w:r w:rsidR="004D0DE9">
        <w:t xml:space="preserve"> </w:t>
      </w:r>
      <w:r w:rsidR="000C3AE7">
        <w:t>The principles stay the same; recursively divides the region into four quadrants until there is no need of dividing it, in this case there exists only one point in that region.</w:t>
      </w:r>
      <w:ins w:id="79" w:author="Matthew Kevin Amadeus" w:date="2019-12-01T19:28:00Z">
        <w:r w:rsidR="00005E5E">
          <w:t xml:space="preserve"> With that perspective of quadtrees storing spatial data, it can hold so much potential into developing algorithms related to image processing.</w:t>
        </w:r>
      </w:ins>
    </w:p>
    <w:p w14:paraId="0C51631F" w14:textId="77C970EF" w:rsidR="00A90F6A" w:rsidRDefault="00A90F6A" w:rsidP="009272C4">
      <w:pPr>
        <w:pStyle w:val="Text"/>
      </w:pPr>
    </w:p>
    <w:p w14:paraId="10DF2D53" w14:textId="619A1D08" w:rsidR="0099470A" w:rsidRDefault="002F6E49" w:rsidP="0099470A">
      <w:pPr>
        <w:pStyle w:val="Heading2"/>
        <w:tabs>
          <w:tab w:val="left" w:pos="142"/>
        </w:tabs>
      </w:pPr>
      <w:r>
        <w:t>D</w:t>
      </w:r>
      <w:del w:id="80" w:author="Matthew Kevin Amadeus" w:date="2019-12-01T22:29:00Z">
        <w:r w:rsidR="0099470A" w:rsidDel="007B27AA">
          <w:delText>B</w:delText>
        </w:r>
      </w:del>
      <w:r w:rsidR="0099470A">
        <w:t xml:space="preserve">. </w:t>
      </w:r>
      <w:ins w:id="81" w:author="Matthew Kevin Amadeus" w:date="2019-12-01T18:29:00Z">
        <w:r w:rsidR="002F0C2A">
          <w:t>Image Processing</w:t>
        </w:r>
      </w:ins>
    </w:p>
    <w:p w14:paraId="7BEE4361" w14:textId="632CA7EB" w:rsidR="00381BFC" w:rsidRDefault="00381BFC" w:rsidP="0099470A">
      <w:pPr>
        <w:pStyle w:val="Text"/>
        <w:rPr>
          <w:ins w:id="82" w:author="Matthew Kevin Amadeus" w:date="2019-12-01T18:34:00Z"/>
        </w:rPr>
      </w:pPr>
      <w:ins w:id="83" w:author="Matthew Kevin Amadeus" w:date="2019-12-01T18:31:00Z">
        <w:r>
          <w:t xml:space="preserve">By definition, image processing is a way to perform operations to an image, </w:t>
        </w:r>
      </w:ins>
      <w:ins w:id="84" w:author="Matthew Kevin Amadeus" w:date="2019-12-01T18:32:00Z">
        <w:r>
          <w:t>in order to get a certain information from an image, or even modifying it</w:t>
        </w:r>
      </w:ins>
      <w:ins w:id="85" w:author="Matthew Kevin Amadeus" w:date="2019-12-01T18:33:00Z">
        <w:r>
          <w:t xml:space="preserve"> into our own will</w:t>
        </w:r>
        <w:r w:rsidR="00F31C13">
          <w:t>. The output wanted may be another modified ima</w:t>
        </w:r>
      </w:ins>
      <w:ins w:id="86" w:author="Matthew Kevin Amadeus" w:date="2019-12-01T18:34:00Z">
        <w:r w:rsidR="00F31C13">
          <w:t>ge or even just a simple output showing what the image holds</w:t>
        </w:r>
      </w:ins>
      <w:ins w:id="87" w:author="Matthew Kevin Amadeus" w:date="2019-12-01T18:33:00Z">
        <w:r>
          <w:t xml:space="preserve"> [3].</w:t>
        </w:r>
      </w:ins>
    </w:p>
    <w:p w14:paraId="38B0DFE8" w14:textId="2D97E38C" w:rsidR="004A47A2" w:rsidRDefault="004A47A2">
      <w:pPr>
        <w:pStyle w:val="Text"/>
        <w:rPr>
          <w:ins w:id="88" w:author="Matthew Kevin Amadeus" w:date="2019-12-01T18:36:00Z"/>
        </w:rPr>
      </w:pPr>
      <w:ins w:id="89" w:author="Matthew Kevin Amadeus" w:date="2019-12-01T18:36:00Z">
        <w:r>
          <w:t xml:space="preserve">The term image processing is known before the ages of computers, which was done to photos manually by hand or other </w:t>
        </w:r>
        <w:r>
          <w:t>methods. Nowadays, image processing is being done in computers using calculations and algorithms that has developed during the years.</w:t>
        </w:r>
      </w:ins>
    </w:p>
    <w:p w14:paraId="4332DA55" w14:textId="5C92624C" w:rsidR="004A47A2" w:rsidRPr="00B15B0D" w:rsidRDefault="004A47A2" w:rsidP="0099470A">
      <w:pPr>
        <w:pStyle w:val="Text"/>
        <w:rPr>
          <w:ins w:id="90" w:author="Matthew Kevin Amadeus" w:date="2019-12-01T18:31:00Z"/>
        </w:rPr>
      </w:pPr>
      <w:ins w:id="91" w:author="Matthew Kevin Amadeus" w:date="2019-12-01T18:36:00Z">
        <w:r>
          <w:t>The simplest f</w:t>
        </w:r>
        <w:r w:rsidR="006B6197">
          <w:t>orm of image processing is just a simple transformation of an</w:t>
        </w:r>
      </w:ins>
      <w:ins w:id="92" w:author="Matthew Kevin Amadeus" w:date="2019-12-01T18:37:00Z">
        <w:r w:rsidR="006B6197">
          <w:t xml:space="preserve"> image, such as resizing </w:t>
        </w:r>
      </w:ins>
      <w:ins w:id="93" w:author="Matthew Kevin Amadeus" w:date="2019-12-01T18:45:00Z">
        <w:r w:rsidR="00AA1E1D">
          <w:t xml:space="preserve">an image. </w:t>
        </w:r>
      </w:ins>
      <w:ins w:id="94" w:author="Matthew Kevin Amadeus" w:date="2019-12-01T18:46:00Z">
        <w:r w:rsidR="000C3195">
          <w:t xml:space="preserve">A term that relates to resizing an image is usually </w:t>
        </w:r>
        <w:r w:rsidR="000C3195">
          <w:rPr>
            <w:i/>
            <w:iCs/>
          </w:rPr>
          <w:t>zooming</w:t>
        </w:r>
        <w:r w:rsidR="000C3195">
          <w:t xml:space="preserve">; which in practice is just adding more pixels to an </w:t>
        </w:r>
      </w:ins>
      <w:ins w:id="95" w:author="Matthew Kevin Amadeus" w:date="2019-12-01T18:47:00Z">
        <w:r w:rsidR="000C3195">
          <w:t>image</w:t>
        </w:r>
        <w:r w:rsidR="00933577">
          <w:t>, whether you want it to be zoomed in or out</w:t>
        </w:r>
      </w:ins>
      <w:ins w:id="96" w:author="Matthew Kevin Amadeus" w:date="2019-12-01T19:17:00Z">
        <w:r w:rsidR="00B15B0D">
          <w:t>.</w:t>
        </w:r>
      </w:ins>
      <w:ins w:id="97" w:author="Matthew Kevin Amadeus" w:date="2019-12-01T20:51:00Z">
        <w:r w:rsidR="00186357">
          <w:t xml:space="preserve"> Another great example is</w:t>
        </w:r>
      </w:ins>
      <w:ins w:id="98" w:author="Matthew Kevin Amadeus" w:date="2019-12-01T20:52:00Z">
        <w:r w:rsidR="00186357">
          <w:t xml:space="preserve"> by simply manipulating the pixels that make up the image </w:t>
        </w:r>
      </w:ins>
      <w:ins w:id="99" w:author="Matthew Kevin Amadeus" w:date="2019-12-01T20:53:00Z">
        <w:r w:rsidR="00D02C7E">
          <w:t xml:space="preserve">into something </w:t>
        </w:r>
      </w:ins>
      <w:ins w:id="100" w:author="Matthew Kevin Amadeus" w:date="2019-12-01T20:54:00Z">
        <w:r w:rsidR="00D02C7E">
          <w:t>that we want it to be.</w:t>
        </w:r>
      </w:ins>
    </w:p>
    <w:p w14:paraId="05FE891F" w14:textId="69420F36" w:rsidR="0099470A" w:rsidDel="001409BE" w:rsidRDefault="0099470A" w:rsidP="0099470A">
      <w:pPr>
        <w:pStyle w:val="Text"/>
        <w:rPr>
          <w:del w:id="101" w:author="Matthew Kevin Amadeus" w:date="2019-12-01T18:36:00Z"/>
        </w:rPr>
      </w:pPr>
      <w:del w:id="102" w:author="Matthew Kevin Amadeus" w:date="2019-12-01T18:29:00Z">
        <w:r w:rsidDel="002F0C2A">
          <w:delText>The most common</w:delText>
        </w:r>
      </w:del>
    </w:p>
    <w:p w14:paraId="264E6B0D" w14:textId="77777777" w:rsidR="001409BE" w:rsidRDefault="001409BE" w:rsidP="0099470A">
      <w:pPr>
        <w:pStyle w:val="Text"/>
        <w:rPr>
          <w:ins w:id="103" w:author="Matthew Kevin Amadeus" w:date="2019-12-03T21:14:00Z"/>
        </w:rPr>
      </w:pPr>
    </w:p>
    <w:p w14:paraId="5704F56A" w14:textId="4793502B" w:rsidR="001409BE" w:rsidRDefault="0007229D" w:rsidP="001409BE">
      <w:pPr>
        <w:pStyle w:val="Heading2"/>
        <w:tabs>
          <w:tab w:val="left" w:pos="142"/>
        </w:tabs>
        <w:rPr>
          <w:ins w:id="104" w:author="Matthew Kevin Amadeus" w:date="2019-12-03T21:14:00Z"/>
        </w:rPr>
      </w:pPr>
      <w:ins w:id="105" w:author="Matthew Kevin Amadeus" w:date="2019-12-03T21:15:00Z">
        <w:r>
          <w:t>D</w:t>
        </w:r>
      </w:ins>
      <w:ins w:id="106" w:author="Matthew Kevin Amadeus" w:date="2019-12-03T21:14:00Z">
        <w:r w:rsidR="001409BE">
          <w:t xml:space="preserve">. </w:t>
        </w:r>
      </w:ins>
      <w:ins w:id="107" w:author="Matthew Kevin Amadeus" w:date="2019-12-03T21:15:00Z">
        <w:r>
          <w:t>Image Compression</w:t>
        </w:r>
      </w:ins>
    </w:p>
    <w:p w14:paraId="068CA279" w14:textId="6BAE7D4F" w:rsidR="0099470A" w:rsidRDefault="0007229D" w:rsidP="001409BE">
      <w:pPr>
        <w:pStyle w:val="Text"/>
        <w:rPr>
          <w:ins w:id="108" w:author="Matthew Kevin Amadeus" w:date="2019-12-03T21:25:00Z"/>
        </w:rPr>
      </w:pPr>
      <w:ins w:id="109" w:author="Matthew Kevin Amadeus" w:date="2019-12-03T21:16:00Z">
        <w:r>
          <w:t xml:space="preserve">Image compression is a way to reduce </w:t>
        </w:r>
      </w:ins>
      <w:ins w:id="110" w:author="Matthew Kevin Amadeus" w:date="2019-12-03T21:17:00Z">
        <w:r>
          <w:t xml:space="preserve">the size of an image file </w:t>
        </w:r>
      </w:ins>
      <w:ins w:id="111" w:author="Matthew Kevin Amadeus" w:date="2019-12-03T21:18:00Z">
        <w:r w:rsidR="007B43D1">
          <w:t xml:space="preserve">with such ways that the image can be perceived almost or perfectly with its </w:t>
        </w:r>
      </w:ins>
      <w:ins w:id="112" w:author="Matthew Kevin Amadeus" w:date="2019-12-03T21:19:00Z">
        <w:r w:rsidR="007B43D1">
          <w:t xml:space="preserve">uncompressed counterpart. There are two types of image compression: </w:t>
        </w:r>
        <w:r w:rsidR="007B43D1" w:rsidRPr="007B43D1">
          <w:rPr>
            <w:i/>
            <w:iCs/>
            <w:rPrChange w:id="113" w:author="Matthew Kevin Amadeus" w:date="2019-12-03T21:19:00Z">
              <w:rPr/>
            </w:rPrChange>
          </w:rPr>
          <w:t>lossless</w:t>
        </w:r>
        <w:r w:rsidR="007B43D1">
          <w:t xml:space="preserve"> and </w:t>
        </w:r>
        <w:r w:rsidR="007B43D1" w:rsidRPr="007B43D1">
          <w:rPr>
            <w:i/>
            <w:iCs/>
            <w:rPrChange w:id="114" w:author="Matthew Kevin Amadeus" w:date="2019-12-03T21:19:00Z">
              <w:rPr/>
            </w:rPrChange>
          </w:rPr>
          <w:t>lossy</w:t>
        </w:r>
        <w:r w:rsidR="007B43D1">
          <w:t xml:space="preserve">. </w:t>
        </w:r>
      </w:ins>
      <w:ins w:id="115" w:author="Matthew Kevin Amadeus" w:date="2019-12-03T21:21:00Z">
        <w:r w:rsidR="007B43D1">
          <w:t xml:space="preserve">In general, lossless compression doesn’t remove or change any data </w:t>
        </w:r>
      </w:ins>
      <w:ins w:id="116" w:author="Matthew Kevin Amadeus" w:date="2019-12-03T21:22:00Z">
        <w:r w:rsidR="007B43D1">
          <w:t>with a bonus of the size is reduced; thus, no quality is compromised. It is a different story with a lossy image compression. The ima</w:t>
        </w:r>
      </w:ins>
      <w:ins w:id="117" w:author="Matthew Kevin Amadeus" w:date="2019-12-03T21:23:00Z">
        <w:r w:rsidR="007B43D1">
          <w:t>ge may be modified as the compression algorithms want it to be, so the quality may be reduced as well; and there’s no turning back</w:t>
        </w:r>
      </w:ins>
      <w:ins w:id="118" w:author="Matthew Kevin Amadeus" w:date="2019-12-03T21:25:00Z">
        <w:r w:rsidR="007B43D1">
          <w:t>—unlike the lossless image compression as it is reversible.</w:t>
        </w:r>
      </w:ins>
    </w:p>
    <w:p w14:paraId="200A2D52" w14:textId="77777777" w:rsidR="007B43D1" w:rsidRPr="007B43D1" w:rsidRDefault="007B43D1" w:rsidP="001409BE">
      <w:pPr>
        <w:pStyle w:val="Text"/>
        <w:rPr>
          <w:rPrChange w:id="119" w:author="Matthew Kevin Amadeus" w:date="2019-12-03T21:19:00Z">
            <w:rPr/>
          </w:rPrChange>
        </w:rPr>
      </w:pPr>
    </w:p>
    <w:p w14:paraId="3230F192" w14:textId="4CDB21F6" w:rsidR="00774F0D" w:rsidRDefault="00774F0D">
      <w:pPr>
        <w:pStyle w:val="Heading1"/>
        <w:tabs>
          <w:tab w:val="left" w:pos="0"/>
        </w:tabs>
      </w:pPr>
      <w:r>
        <w:t xml:space="preserve">III.   </w:t>
      </w:r>
      <w:del w:id="120" w:author="Matthew Kevin Amadeus" w:date="2019-12-01T19:27:00Z">
        <w:r w:rsidDel="00652541">
          <w:delText>Helpful Hints</w:delText>
        </w:r>
      </w:del>
      <w:ins w:id="121" w:author="Matthew Kevin Amadeus" w:date="2019-12-01T19:27:00Z">
        <w:r w:rsidR="00652541">
          <w:t xml:space="preserve">Image </w:t>
        </w:r>
      </w:ins>
      <w:ins w:id="122" w:author="Matthew Kevin Amadeus" w:date="2019-12-01T20:45:00Z">
        <w:r w:rsidR="00A60B67">
          <w:t>Processing Examples in Quadtrees</w:t>
        </w:r>
      </w:ins>
    </w:p>
    <w:p w14:paraId="24B5D024" w14:textId="7CD2F3EA" w:rsidR="00810171" w:rsidRDefault="00810171" w:rsidP="00810171">
      <w:pPr>
        <w:pStyle w:val="Text"/>
        <w:rPr>
          <w:ins w:id="123" w:author="Matthew Kevin Amadeus" w:date="2019-12-01T20:56:00Z"/>
        </w:rPr>
      </w:pPr>
      <w:ins w:id="124" w:author="Matthew Kevin Amadeus" w:date="2019-12-01T20:54:00Z">
        <w:r>
          <w:t>Given an image that has been converted into its quadtree form, containing the average color in RGB format and its standard deviation for each quadrant for the image. In this example, as quadtree is scaled by the power of two, we will be using an image of size 2</w:t>
        </w:r>
        <w:r>
          <w:rPr>
            <w:vertAlign w:val="superscript"/>
          </w:rPr>
          <w:t>n</w:t>
        </w:r>
        <w:r>
          <w:t>.2</w:t>
        </w:r>
        <w:r>
          <w:rPr>
            <w:vertAlign w:val="superscript"/>
          </w:rPr>
          <w:t>n</w:t>
        </w:r>
        <w:r>
          <w:t xml:space="preserve"> pixels. It would make things</w:t>
        </w:r>
      </w:ins>
      <w:ins w:id="125" w:author="Matthew Kevin Amadeus" w:date="2019-12-01T20:55:00Z">
        <w:r>
          <w:t xml:space="preserve"> easier for the algorithms explained below to work.</w:t>
        </w:r>
        <w:r w:rsidR="00A169E1">
          <w:t xml:space="preserve"> If a different sized image is going to be used, </w:t>
        </w:r>
      </w:ins>
      <w:ins w:id="126" w:author="Matthew Kevin Amadeus" w:date="2019-12-01T20:56:00Z">
        <w:r w:rsidR="00A169E1">
          <w:t>a different approach must be made.</w:t>
        </w:r>
      </w:ins>
    </w:p>
    <w:p w14:paraId="43E44E9F" w14:textId="77777777" w:rsidR="00DA6290" w:rsidRDefault="00DA6290">
      <w:pPr>
        <w:pStyle w:val="Text"/>
        <w:rPr>
          <w:ins w:id="127" w:author="Matthew Kevin Amadeus" w:date="2019-12-01T20:54:00Z"/>
        </w:rPr>
        <w:pPrChange w:id="128" w:author="Matthew Kevin Amadeus" w:date="2019-12-01T20:55:00Z">
          <w:pPr>
            <w:pStyle w:val="Heading2"/>
            <w:tabs>
              <w:tab w:val="left" w:pos="142"/>
            </w:tabs>
          </w:pPr>
        </w:pPrChange>
      </w:pPr>
    </w:p>
    <w:p w14:paraId="1AB03C31" w14:textId="16B18E47" w:rsidR="00774F0D" w:rsidRDefault="00774F0D">
      <w:pPr>
        <w:pStyle w:val="Heading2"/>
        <w:tabs>
          <w:tab w:val="left" w:pos="142"/>
        </w:tabs>
      </w:pPr>
      <w:r>
        <w:t xml:space="preserve">A. </w:t>
      </w:r>
      <w:ins w:id="129" w:author="Matthew Kevin Amadeus" w:date="2019-12-01T20:46:00Z">
        <w:r w:rsidR="00A60B67">
          <w:t>Image Scaling</w:t>
        </w:r>
      </w:ins>
      <w:r w:rsidR="007F68E9">
        <w:t xml:space="preserve"> (Downscaling)</w:t>
      </w:r>
      <w:del w:id="130" w:author="Matthew Kevin Amadeus" w:date="2019-12-01T20:45:00Z">
        <w:r w:rsidDel="00A60B67">
          <w:delText>Figures and Tables</w:delText>
        </w:r>
      </w:del>
    </w:p>
    <w:p w14:paraId="7601E895" w14:textId="65F98FA8" w:rsidR="00774F0D" w:rsidDel="001751B7" w:rsidRDefault="00774F0D">
      <w:pPr>
        <w:pStyle w:val="Text"/>
        <w:rPr>
          <w:del w:id="131" w:author="Matthew Kevin Amadeus" w:date="2019-12-01T20:47:00Z"/>
        </w:rPr>
      </w:pPr>
      <w:del w:id="132" w:author="Matthew Kevin Amadeus" w:date="2019-12-01T20:47:00Z">
        <w:r w:rsidDel="001751B7">
          <w:delTex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delText>
        </w:r>
        <w:r w:rsidDel="001751B7">
          <w:rPr>
            <w:bCs/>
          </w:rPr>
          <w:delText xml:space="preserve">Please do not include captions as part of the figures. Do not put captions in “text boxes” linked to the figures. Do not put borders around the outside of your figures. </w:delText>
        </w:r>
        <w:r w:rsidDel="001751B7">
          <w:delText xml:space="preserve">Use the abbreviation “Fig.” even at the beginning of a sentence. Do not abbreviate “Table.” Tables are numbered with Roman numerals. </w:delText>
        </w:r>
      </w:del>
    </w:p>
    <w:p w14:paraId="42449297" w14:textId="05904B52" w:rsidR="00774F0D" w:rsidDel="001751B7" w:rsidRDefault="00774F0D">
      <w:pPr>
        <w:pStyle w:val="Text"/>
        <w:rPr>
          <w:del w:id="133" w:author="Matthew Kevin Amadeus" w:date="2019-12-01T20:47:00Z"/>
        </w:rPr>
      </w:pPr>
      <w:del w:id="134" w:author="Matthew Kevin Amadeus" w:date="2019-12-01T20:47:00Z">
        <w:r w:rsidDel="001751B7">
          <w:delText xml:space="preserve">Figure axis labels are often a source of confusion. Use words rather than symbols. As an example, write the quantity “Magnetization,” or “Magnetization </w:delText>
        </w:r>
        <w:r w:rsidDel="001751B7">
          <w:rPr>
            <w:i/>
            <w:iCs/>
          </w:rPr>
          <w:delText>M</w:delText>
        </w:r>
        <w:r w:rsidDel="001751B7">
          <w:delText>,” not just “</w:delText>
        </w:r>
        <w:r w:rsidDel="001751B7">
          <w:rPr>
            <w:i/>
            <w:iCs/>
          </w:rPr>
          <w:delText>M</w:delText>
        </w:r>
        <w:r w:rsidDel="001751B7">
          <w:delText>.” Put units in parentheses. Do not label axes only with units. As in Fig. 1, for example, write “Magnetization (A/m)” or “Magnetization (A</w:delText>
        </w:r>
        <w:r w:rsidDel="001751B7">
          <w:rPr>
            <w:position w:val="-3"/>
          </w:rPr>
          <w:object w:dxaOrig="115" w:dyaOrig="278" w14:anchorId="220DAB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4pt" o:ole="" filled="t">
              <v:fill color2="black"/>
              <v:imagedata r:id="rId13" o:title=""/>
            </v:shape>
            <o:OLEObject Type="Embed" ProgID="Equation.3" ShapeID="_x0000_i1025" DrawAspect="Content" ObjectID="_1636922822" r:id="rId14"/>
          </w:object>
        </w:r>
        <w:r w:rsidDel="001751B7">
          <w:delText>m</w:delText>
        </w:r>
        <w:r w:rsidDel="001751B7">
          <w:rPr>
            <w:rFonts w:ascii="Symbol" w:hAnsi="Symbol"/>
            <w:vertAlign w:val="superscript"/>
          </w:rPr>
          <w:delText></w:delText>
        </w:r>
        <w:r w:rsidDel="001751B7">
          <w:rPr>
            <w:vertAlign w:val="superscript"/>
          </w:rPr>
          <w:delText>1</w:delText>
        </w:r>
        <w:r w:rsidDel="001751B7">
          <w:delText xml:space="preserve">),” not just “A/m.” Do not label axes with a ratio of quantities and units. For example, write “Temperature (K),” not “Temperature/K.” </w:delText>
        </w:r>
      </w:del>
    </w:p>
    <w:p w14:paraId="5BB88B70" w14:textId="363B075A" w:rsidR="00774F0D" w:rsidRDefault="00774F0D">
      <w:pPr>
        <w:pStyle w:val="Text"/>
      </w:pPr>
      <w:del w:id="135" w:author="Matthew Kevin Amadeus" w:date="2019-12-01T20:47:00Z">
        <w:r w:rsidDel="001751B7">
          <w:delText>Multipliers can be especially confusing. Write “Magnetization (kA/m)” or “Magnetization (10</w:delText>
        </w:r>
        <w:r w:rsidDel="001751B7">
          <w:rPr>
            <w:vertAlign w:val="superscript"/>
          </w:rPr>
          <w:delText>3</w:delText>
        </w:r>
        <w:r w:rsidDel="001751B7">
          <w:delText xml:space="preserve"> A/m).” Do not write “Magnetization (A/m) </w:delText>
        </w:r>
        <w:r w:rsidDel="001751B7">
          <w:rPr>
            <w:rFonts w:ascii="Symbol" w:hAnsi="Symbol"/>
          </w:rPr>
          <w:delText></w:delText>
        </w:r>
        <w:r w:rsidDel="001751B7">
          <w:delText xml:space="preserve"> 1000” because the reader would not know whether the top axis label in Fig. 1 meant 16000 A/m or 0.016 A/m. Figure labels should be legible, approximately 8 to 12 point type.</w:delText>
        </w:r>
      </w:del>
      <w:ins w:id="136" w:author="Matthew Kevin Amadeus" w:date="2019-12-01T21:18:00Z">
        <w:r w:rsidR="00D3506B">
          <w:t>By how quadtrees work</w:t>
        </w:r>
      </w:ins>
      <w:ins w:id="137" w:author="Matthew Kevin Amadeus" w:date="2019-12-01T21:19:00Z">
        <w:r w:rsidR="00D3506B">
          <w:t xml:space="preserve">, image scaling by the factor of two is a trivial task. </w:t>
        </w:r>
      </w:ins>
      <w:ins w:id="138" w:author="Matthew Kevin Amadeus" w:date="2019-12-01T21:20:00Z">
        <w:r w:rsidR="00D3506B">
          <w:t xml:space="preserve">After the quadtrees has been made, </w:t>
        </w:r>
      </w:ins>
      <w:ins w:id="139" w:author="Matthew Kevin Amadeus" w:date="2019-12-01T21:21:00Z">
        <w:r w:rsidR="009A0136">
          <w:t xml:space="preserve">by simply returning the image at </w:t>
        </w:r>
      </w:ins>
      <w:ins w:id="140" w:author="Matthew Kevin Amadeus" w:date="2019-12-01T21:22:00Z">
        <w:r w:rsidR="00800760">
          <w:t xml:space="preserve">the wanted level of the tree. For instance, suppose that you’ve constructed the quadtree from a 512x512 image. </w:t>
        </w:r>
      </w:ins>
      <w:ins w:id="141" w:author="Matthew Kevin Amadeus" w:date="2019-12-01T21:23:00Z">
        <w:r w:rsidR="0003325C">
          <w:t>K</w:t>
        </w:r>
      </w:ins>
      <w:ins w:id="142" w:author="Matthew Kevin Amadeus" w:date="2019-12-01T21:24:00Z">
        <w:r w:rsidR="0003325C">
          <w:t>eep in mind that each node contains the average color of that region.</w:t>
        </w:r>
      </w:ins>
      <w:ins w:id="143" w:author="Matthew Kevin Amadeus" w:date="2019-12-01T21:25:00Z">
        <w:r w:rsidR="0003325C">
          <w:t xml:space="preserve"> </w:t>
        </w:r>
      </w:ins>
      <w:r w:rsidR="00873C49">
        <w:t xml:space="preserve">With </w:t>
      </w:r>
      <w:ins w:id="144" w:author="Matthew Kevin Amadeus" w:date="2019-12-01T21:25:00Z">
        <w:r w:rsidR="0003325C">
          <w:t>an input of level 1 (the root node), the</w:t>
        </w:r>
      </w:ins>
      <w:r w:rsidR="00CE7A77">
        <w:t xml:space="preserve"> </w:t>
      </w:r>
      <w:r w:rsidR="00837260">
        <w:t>quadtree</w:t>
      </w:r>
      <w:ins w:id="145" w:author="Matthew Kevin Amadeus" w:date="2019-12-01T21:25:00Z">
        <w:r w:rsidR="0003325C">
          <w:t xml:space="preserve"> will return a 1x1 image</w:t>
        </w:r>
      </w:ins>
      <w:r w:rsidR="00517405">
        <w:t xml:space="preserve">, with </w:t>
      </w:r>
      <w:r w:rsidR="00CE7A77">
        <w:t xml:space="preserve">the average </w:t>
      </w:r>
      <w:r w:rsidR="00517405">
        <w:t xml:space="preserve">color </w:t>
      </w:r>
      <w:r w:rsidR="00CE7A77">
        <w:t>of the whole image.</w:t>
      </w:r>
      <w:r w:rsidR="00873C49">
        <w:t xml:space="preserve"> With an input of level 2, the quadtree will return a 2x2 image, consisting of four quadrants with each quadrant’s average color.</w:t>
      </w:r>
      <w:r w:rsidR="007F68E9">
        <w:t xml:space="preserve"> The pattern may be continued on until the actual image’s original size.</w:t>
      </w:r>
    </w:p>
    <w:p w14:paraId="30BB4E96" w14:textId="580A5671" w:rsidR="00873C49" w:rsidRPr="0073651F" w:rsidRDefault="00873C49">
      <w:pPr>
        <w:pStyle w:val="Text"/>
      </w:pPr>
    </w:p>
    <w:p w14:paraId="51CA26B2" w14:textId="30C66590" w:rsidR="00774F0D" w:rsidRDefault="00873C49" w:rsidP="007F68E9">
      <w:pPr>
        <w:pStyle w:val="Text"/>
        <w:jc w:val="center"/>
      </w:pPr>
      <w:r>
        <w:rPr>
          <w:noProof/>
        </w:rPr>
        <w:drawing>
          <wp:inline distT="0" distB="0" distL="0" distR="0" wp14:anchorId="229D0153" wp14:editId="1DCC20F3">
            <wp:extent cx="900000" cy="9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7F68E9">
        <w:t xml:space="preserve"> </w:t>
      </w:r>
      <w:r>
        <w:rPr>
          <w:noProof/>
        </w:rPr>
        <w:drawing>
          <wp:inline distT="0" distB="0" distL="0" distR="0" wp14:anchorId="35B266A9" wp14:editId="76DEDF66">
            <wp:extent cx="900000" cy="9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7F68E9">
        <w:t xml:space="preserve"> </w:t>
      </w:r>
      <w:r>
        <w:rPr>
          <w:noProof/>
        </w:rPr>
        <w:drawing>
          <wp:inline distT="0" distB="0" distL="0" distR="0" wp14:anchorId="1D161D45" wp14:editId="502E6088">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2E9EA72C" w14:textId="323DF21B" w:rsidR="007F68E9" w:rsidRPr="00531CCF" w:rsidRDefault="007F68E9">
      <w:pPr>
        <w:pStyle w:val="Text"/>
        <w:ind w:firstLine="0"/>
        <w:jc w:val="center"/>
        <w:rPr>
          <w:i/>
          <w:iCs/>
          <w:rPrChange w:id="146" w:author="Matthew Kevin Amadeus" w:date="2019-11-30T23:16:00Z">
            <w:rPr/>
          </w:rPrChange>
        </w:rPr>
        <w:pPrChange w:id="147" w:author="Matthew Kevin Amadeus" w:date="2019-11-30T23:15:00Z">
          <w:pPr>
            <w:pStyle w:val="Text"/>
          </w:pPr>
        </w:pPrChange>
      </w:pPr>
      <w:r w:rsidRPr="00531CCF">
        <w:rPr>
          <w:i/>
          <w:iCs/>
          <w:rPrChange w:id="148" w:author="Matthew Kevin Amadeus" w:date="2019-11-30T23:16:00Z">
            <w:rPr/>
          </w:rPrChange>
        </w:rPr>
        <w:t xml:space="preserve">(Fig 1: </w:t>
      </w:r>
      <w:r>
        <w:rPr>
          <w:i/>
          <w:iCs/>
        </w:rPr>
        <w:t>2x2, 4x4, and 64x64 scaling. Source: Author</w:t>
      </w:r>
      <w:r w:rsidRPr="00531CCF">
        <w:rPr>
          <w:i/>
          <w:iCs/>
          <w:rPrChange w:id="149" w:author="Matthew Kevin Amadeus" w:date="2019-11-30T23:16:00Z">
            <w:rPr/>
          </w:rPrChange>
        </w:rPr>
        <w:t>)</w:t>
      </w:r>
    </w:p>
    <w:p w14:paraId="2695AD21" w14:textId="308FC03D" w:rsidR="007F68E9" w:rsidRDefault="007F68E9">
      <w:pPr>
        <w:pStyle w:val="Text"/>
      </w:pPr>
    </w:p>
    <w:p w14:paraId="30735816" w14:textId="4155C9CA" w:rsidR="007F68E9" w:rsidRDefault="007F68E9">
      <w:pPr>
        <w:pStyle w:val="Text"/>
      </w:pPr>
      <w:r>
        <w:t xml:space="preserve">As mentioned before, each node of the quadtree contains both the average color and the standard deviation of the colors. </w:t>
      </w:r>
      <w:r w:rsidR="00C83520">
        <w:t xml:space="preserve">By simply returning the average color from each </w:t>
      </w:r>
      <w:r w:rsidR="001A2FA3">
        <w:t>region, we can get a simple downscaling of the image.</w:t>
      </w:r>
      <w:r w:rsidR="00491DB7">
        <w:t xml:space="preserve"> The author made a simple </w:t>
      </w:r>
      <w:r w:rsidR="00491DB7">
        <w:lastRenderedPageBreak/>
        <w:t>script using Python and the OpenCV library to load the image, then manipulating it. Below here is the code.</w:t>
      </w:r>
    </w:p>
    <w:p w14:paraId="132B28CC" w14:textId="77777777" w:rsidR="00491DB7" w:rsidRDefault="00491DB7">
      <w:pPr>
        <w:pStyle w:val="Text"/>
      </w:pPr>
    </w:p>
    <w:p w14:paraId="117912A9"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8000"/>
          <w:sz w:val="16"/>
          <w:szCs w:val="16"/>
          <w:lang w:val="en-ID" w:eastAsia="en-ID"/>
        </w:rPr>
        <w:t># Procedure for </w:t>
      </w:r>
      <w:proofErr w:type="spellStart"/>
      <w:r w:rsidRPr="00491DB7">
        <w:rPr>
          <w:rFonts w:ascii="Consolas" w:eastAsia="Times New Roman" w:hAnsi="Consolas"/>
          <w:color w:val="008000"/>
          <w:sz w:val="16"/>
          <w:szCs w:val="16"/>
          <w:lang w:val="en-ID" w:eastAsia="en-ID"/>
        </w:rPr>
        <w:t>leveled</w:t>
      </w:r>
      <w:proofErr w:type="spellEnd"/>
      <w:r w:rsidRPr="00491DB7">
        <w:rPr>
          <w:rFonts w:ascii="Consolas" w:eastAsia="Times New Roman" w:hAnsi="Consolas"/>
          <w:color w:val="008000"/>
          <w:sz w:val="16"/>
          <w:szCs w:val="16"/>
          <w:lang w:val="en-ID" w:eastAsia="en-ID"/>
        </w:rPr>
        <w:t> scaling</w:t>
      </w:r>
    </w:p>
    <w:p w14:paraId="6CCD9537"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FF"/>
          <w:sz w:val="16"/>
          <w:szCs w:val="16"/>
          <w:lang w:val="en-ID" w:eastAsia="en-ID"/>
        </w:rPr>
        <w:t>def</w:t>
      </w: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createLeveledScaling</w:t>
      </w:r>
      <w:proofErr w:type="spellEnd"/>
      <w:r w:rsidRPr="00491DB7">
        <w:rPr>
          <w:rFonts w:ascii="Consolas" w:eastAsia="Times New Roman" w:hAnsi="Consolas"/>
          <w:color w:val="000000"/>
          <w:sz w:val="16"/>
          <w:szCs w:val="16"/>
          <w:lang w:val="en-ID" w:eastAsia="en-ID"/>
        </w:rPr>
        <w:t>(image, level):</w:t>
      </w:r>
    </w:p>
    <w:p w14:paraId="25E2452F"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resultHeight</w:t>
      </w:r>
      <w:proofErr w:type="spellEnd"/>
      <w:r w:rsidRPr="00491DB7">
        <w:rPr>
          <w:rFonts w:ascii="Consolas" w:eastAsia="Times New Roman" w:hAnsi="Consolas"/>
          <w:color w:val="000000"/>
          <w:sz w:val="16"/>
          <w:szCs w:val="16"/>
          <w:lang w:val="en-ID" w:eastAsia="en-ID"/>
        </w:rPr>
        <w:t> = </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&lt;&lt;level</w:t>
      </w:r>
    </w:p>
    <w:p w14:paraId="7484EC9F"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resultWidth</w:t>
      </w:r>
      <w:proofErr w:type="spellEnd"/>
      <w:r w:rsidRPr="00491DB7">
        <w:rPr>
          <w:rFonts w:ascii="Consolas" w:eastAsia="Times New Roman" w:hAnsi="Consolas"/>
          <w:color w:val="000000"/>
          <w:sz w:val="16"/>
          <w:szCs w:val="16"/>
          <w:lang w:val="en-ID" w:eastAsia="en-ID"/>
        </w:rPr>
        <w:t> = </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&lt;&lt;level</w:t>
      </w:r>
    </w:p>
    <w:p w14:paraId="1D42194F" w14:textId="02343E19"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imageResult = np.zeros((resultHeight,resultWidth,</w:t>
      </w:r>
      <w:r w:rsidRPr="00491DB7">
        <w:rPr>
          <w:rFonts w:ascii="Consolas" w:eastAsia="Times New Roman" w:hAnsi="Consolas"/>
          <w:color w:val="09885A"/>
          <w:sz w:val="16"/>
          <w:szCs w:val="16"/>
          <w:lang w:val="en-ID" w:eastAsia="en-ID"/>
        </w:rPr>
        <w:t>3</w:t>
      </w:r>
      <w:r w:rsidRPr="00491DB7">
        <w:rPr>
          <w:rFonts w:ascii="Consolas" w:eastAsia="Times New Roman" w:hAnsi="Consolas"/>
          <w:color w:val="000000"/>
          <w:sz w:val="16"/>
          <w:szCs w:val="16"/>
          <w:lang w:val="en-ID" w:eastAsia="en-ID"/>
        </w:rPr>
        <w:t>), np.uint8)</w:t>
      </w:r>
    </w:p>
    <w:p w14:paraId="0BD1BFC6"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if</w:t>
      </w:r>
      <w:r w:rsidRPr="00491DB7">
        <w:rPr>
          <w:rFonts w:ascii="Consolas" w:eastAsia="Times New Roman" w:hAnsi="Consolas"/>
          <w:color w:val="000000"/>
          <w:sz w:val="16"/>
          <w:szCs w:val="16"/>
          <w:lang w:val="en-ID" w:eastAsia="en-ID"/>
        </w:rPr>
        <w:t>(level==</w:t>
      </w:r>
      <w:r w:rsidRPr="00491DB7">
        <w:rPr>
          <w:rFonts w:ascii="Consolas" w:eastAsia="Times New Roman" w:hAnsi="Consolas"/>
          <w:color w:val="09885A"/>
          <w:sz w:val="16"/>
          <w:szCs w:val="16"/>
          <w:lang w:val="en-ID" w:eastAsia="en-ID"/>
        </w:rPr>
        <w:t>0</w:t>
      </w:r>
      <w:r w:rsidRPr="00491DB7">
        <w:rPr>
          <w:rFonts w:ascii="Consolas" w:eastAsia="Times New Roman" w:hAnsi="Consolas"/>
          <w:color w:val="000000"/>
          <w:sz w:val="16"/>
          <w:szCs w:val="16"/>
          <w:lang w:val="en-ID" w:eastAsia="en-ID"/>
        </w:rPr>
        <w:t>):</w:t>
      </w:r>
    </w:p>
    <w:p w14:paraId="08B6BAC4"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return</w:t>
      </w: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image.mean</w:t>
      </w:r>
      <w:proofErr w:type="spellEnd"/>
    </w:p>
    <w:p w14:paraId="6527AEA4"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else</w:t>
      </w:r>
      <w:r w:rsidRPr="00491DB7">
        <w:rPr>
          <w:rFonts w:ascii="Consolas" w:eastAsia="Times New Roman" w:hAnsi="Consolas"/>
          <w:color w:val="000000"/>
          <w:sz w:val="16"/>
          <w:szCs w:val="16"/>
          <w:lang w:val="en-ID" w:eastAsia="en-ID"/>
        </w:rPr>
        <w:t>:</w:t>
      </w:r>
    </w:p>
    <w:p w14:paraId="3E63C7AF"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return</w:t>
      </w: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setQuadrants</w:t>
      </w:r>
      <w:proofErr w:type="spellEnd"/>
      <w:r w:rsidRPr="00491DB7">
        <w:rPr>
          <w:rFonts w:ascii="Consolas" w:eastAsia="Times New Roman" w:hAnsi="Consolas"/>
          <w:color w:val="000000"/>
          <w:sz w:val="16"/>
          <w:szCs w:val="16"/>
          <w:lang w:val="en-ID" w:eastAsia="en-ID"/>
        </w:rPr>
        <w:t>(</w:t>
      </w:r>
    </w:p>
    <w:p w14:paraId="14F052F4"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imageResult</w:t>
      </w:r>
      <w:proofErr w:type="spellEnd"/>
      <w:r w:rsidRPr="00491DB7">
        <w:rPr>
          <w:rFonts w:ascii="Consolas" w:eastAsia="Times New Roman" w:hAnsi="Consolas"/>
          <w:color w:val="000000"/>
          <w:sz w:val="16"/>
          <w:szCs w:val="16"/>
          <w:lang w:val="en-ID" w:eastAsia="en-ID"/>
        </w:rPr>
        <w:t>,</w:t>
      </w:r>
    </w:p>
    <w:p w14:paraId="62AB0DF7"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createLeveledScaling</w:t>
      </w:r>
      <w:proofErr w:type="spellEnd"/>
      <w:r w:rsidRPr="00491DB7">
        <w:rPr>
          <w:rFonts w:ascii="Consolas" w:eastAsia="Times New Roman" w:hAnsi="Consolas"/>
          <w:color w:val="000000"/>
          <w:sz w:val="16"/>
          <w:szCs w:val="16"/>
          <w:lang w:val="en-ID" w:eastAsia="en-ID"/>
        </w:rPr>
        <w:t>(</w:t>
      </w:r>
      <w:proofErr w:type="spellStart"/>
      <w:r w:rsidRPr="00491DB7">
        <w:rPr>
          <w:rFonts w:ascii="Consolas" w:eastAsia="Times New Roman" w:hAnsi="Consolas"/>
          <w:color w:val="000000"/>
          <w:sz w:val="16"/>
          <w:szCs w:val="16"/>
          <w:lang w:val="en-ID" w:eastAsia="en-ID"/>
        </w:rPr>
        <w:t>image.imageNW</w:t>
      </w:r>
      <w:proofErr w:type="spellEnd"/>
      <w:r w:rsidRPr="00491DB7">
        <w:rPr>
          <w:rFonts w:ascii="Consolas" w:eastAsia="Times New Roman" w:hAnsi="Consolas"/>
          <w:color w:val="000000"/>
          <w:sz w:val="16"/>
          <w:szCs w:val="16"/>
          <w:lang w:val="en-ID" w:eastAsia="en-ID"/>
        </w:rPr>
        <w:t>, level-</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w:t>
      </w:r>
    </w:p>
    <w:p w14:paraId="5743A6D4"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createLeveledScaling</w:t>
      </w:r>
      <w:proofErr w:type="spellEnd"/>
      <w:r w:rsidRPr="00491DB7">
        <w:rPr>
          <w:rFonts w:ascii="Consolas" w:eastAsia="Times New Roman" w:hAnsi="Consolas"/>
          <w:color w:val="000000"/>
          <w:sz w:val="16"/>
          <w:szCs w:val="16"/>
          <w:lang w:val="en-ID" w:eastAsia="en-ID"/>
        </w:rPr>
        <w:t>(</w:t>
      </w:r>
      <w:proofErr w:type="spellStart"/>
      <w:r w:rsidRPr="00491DB7">
        <w:rPr>
          <w:rFonts w:ascii="Consolas" w:eastAsia="Times New Roman" w:hAnsi="Consolas"/>
          <w:color w:val="000000"/>
          <w:sz w:val="16"/>
          <w:szCs w:val="16"/>
          <w:lang w:val="en-ID" w:eastAsia="en-ID"/>
        </w:rPr>
        <w:t>image.imageNE</w:t>
      </w:r>
      <w:proofErr w:type="spellEnd"/>
      <w:r w:rsidRPr="00491DB7">
        <w:rPr>
          <w:rFonts w:ascii="Consolas" w:eastAsia="Times New Roman" w:hAnsi="Consolas"/>
          <w:color w:val="000000"/>
          <w:sz w:val="16"/>
          <w:szCs w:val="16"/>
          <w:lang w:val="en-ID" w:eastAsia="en-ID"/>
        </w:rPr>
        <w:t>, level-</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w:t>
      </w:r>
    </w:p>
    <w:p w14:paraId="5963F4A5"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createLeveledScaling</w:t>
      </w:r>
      <w:proofErr w:type="spellEnd"/>
      <w:r w:rsidRPr="00491DB7">
        <w:rPr>
          <w:rFonts w:ascii="Consolas" w:eastAsia="Times New Roman" w:hAnsi="Consolas"/>
          <w:color w:val="000000"/>
          <w:sz w:val="16"/>
          <w:szCs w:val="16"/>
          <w:lang w:val="en-ID" w:eastAsia="en-ID"/>
        </w:rPr>
        <w:t>(</w:t>
      </w:r>
      <w:proofErr w:type="spellStart"/>
      <w:r w:rsidRPr="00491DB7">
        <w:rPr>
          <w:rFonts w:ascii="Consolas" w:eastAsia="Times New Roman" w:hAnsi="Consolas"/>
          <w:color w:val="000000"/>
          <w:sz w:val="16"/>
          <w:szCs w:val="16"/>
          <w:lang w:val="en-ID" w:eastAsia="en-ID"/>
        </w:rPr>
        <w:t>image.imageSE</w:t>
      </w:r>
      <w:proofErr w:type="spellEnd"/>
      <w:r w:rsidRPr="00491DB7">
        <w:rPr>
          <w:rFonts w:ascii="Consolas" w:eastAsia="Times New Roman" w:hAnsi="Consolas"/>
          <w:color w:val="000000"/>
          <w:sz w:val="16"/>
          <w:szCs w:val="16"/>
          <w:lang w:val="en-ID" w:eastAsia="en-ID"/>
        </w:rPr>
        <w:t>, level-</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w:t>
      </w:r>
    </w:p>
    <w:p w14:paraId="6AAD51C7"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createLeveledScaling</w:t>
      </w:r>
      <w:proofErr w:type="spellEnd"/>
      <w:r w:rsidRPr="00491DB7">
        <w:rPr>
          <w:rFonts w:ascii="Consolas" w:eastAsia="Times New Roman" w:hAnsi="Consolas"/>
          <w:color w:val="000000"/>
          <w:sz w:val="16"/>
          <w:szCs w:val="16"/>
          <w:lang w:val="en-ID" w:eastAsia="en-ID"/>
        </w:rPr>
        <w:t>(</w:t>
      </w:r>
      <w:proofErr w:type="spellStart"/>
      <w:r w:rsidRPr="00491DB7">
        <w:rPr>
          <w:rFonts w:ascii="Consolas" w:eastAsia="Times New Roman" w:hAnsi="Consolas"/>
          <w:color w:val="000000"/>
          <w:sz w:val="16"/>
          <w:szCs w:val="16"/>
          <w:lang w:val="en-ID" w:eastAsia="en-ID"/>
        </w:rPr>
        <w:t>image.imageSW</w:t>
      </w:r>
      <w:proofErr w:type="spellEnd"/>
      <w:r w:rsidRPr="00491DB7">
        <w:rPr>
          <w:rFonts w:ascii="Consolas" w:eastAsia="Times New Roman" w:hAnsi="Consolas"/>
          <w:color w:val="000000"/>
          <w:sz w:val="16"/>
          <w:szCs w:val="16"/>
          <w:lang w:val="en-ID" w:eastAsia="en-ID"/>
        </w:rPr>
        <w:t>, level-</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w:t>
      </w:r>
    </w:p>
    <w:p w14:paraId="16273874"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p>
    <w:p w14:paraId="26C04DF6" w14:textId="407CEBC1" w:rsidR="00491DB7" w:rsidRPr="00491DB7" w:rsidRDefault="00491DB7" w:rsidP="00491DB7">
      <w:pPr>
        <w:shd w:val="clear" w:color="auto" w:fill="FFFFFF"/>
        <w:suppressAutoHyphens w:val="0"/>
        <w:spacing w:line="285" w:lineRule="atLeast"/>
        <w:rPr>
          <w:rFonts w:ascii="Consolas" w:eastAsia="Times New Roman" w:hAnsi="Consolas"/>
          <w:color w:val="008000"/>
          <w:sz w:val="16"/>
          <w:szCs w:val="16"/>
          <w:lang w:val="en-ID" w:eastAsia="en-ID"/>
        </w:rPr>
      </w:pPr>
    </w:p>
    <w:p w14:paraId="3218E17C" w14:textId="77777777" w:rsidR="00491DB7" w:rsidRPr="00491DB7" w:rsidRDefault="00491DB7" w:rsidP="00491DB7">
      <w:pPr>
        <w:shd w:val="clear" w:color="auto" w:fill="FFFFFF"/>
        <w:suppressAutoHyphens w:val="0"/>
        <w:spacing w:line="285" w:lineRule="atLeast"/>
        <w:rPr>
          <w:rFonts w:ascii="Consolas" w:eastAsia="Times New Roman" w:hAnsi="Consolas"/>
          <w:color w:val="008000"/>
          <w:sz w:val="16"/>
          <w:szCs w:val="16"/>
          <w:lang w:val="en-ID" w:eastAsia="en-ID"/>
        </w:rPr>
      </w:pPr>
    </w:p>
    <w:p w14:paraId="057E382B" w14:textId="79C8C87D"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8000"/>
          <w:sz w:val="16"/>
          <w:szCs w:val="16"/>
          <w:lang w:val="en-ID" w:eastAsia="en-ID"/>
        </w:rPr>
        <w:t># Procedure for exporting to folder</w:t>
      </w:r>
    </w:p>
    <w:p w14:paraId="0D8DD56F" w14:textId="195BA9F9"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FF"/>
          <w:sz w:val="16"/>
          <w:szCs w:val="16"/>
          <w:lang w:val="en-ID" w:eastAsia="en-ID"/>
        </w:rPr>
        <w:t>def</w:t>
      </w: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exportScaling</w:t>
      </w:r>
      <w:proofErr w:type="spellEnd"/>
      <w:r w:rsidRPr="00491DB7">
        <w:rPr>
          <w:rFonts w:ascii="Consolas" w:eastAsia="Times New Roman" w:hAnsi="Consolas"/>
          <w:color w:val="000000"/>
          <w:sz w:val="16"/>
          <w:szCs w:val="16"/>
          <w:lang w:val="en-ID" w:eastAsia="en-ID"/>
        </w:rPr>
        <w:t>(filename, show=</w:t>
      </w:r>
      <w:r w:rsidRPr="00491DB7">
        <w:rPr>
          <w:rFonts w:ascii="Consolas" w:eastAsia="Times New Roman" w:hAnsi="Consolas"/>
          <w:color w:val="0000FF"/>
          <w:sz w:val="16"/>
          <w:szCs w:val="16"/>
          <w:lang w:val="en-ID" w:eastAsia="en-ID"/>
        </w:rPr>
        <w:t>False</w:t>
      </w:r>
      <w:r w:rsidRPr="00491DB7">
        <w:rPr>
          <w:rFonts w:ascii="Consolas" w:eastAsia="Times New Roman" w:hAnsi="Consolas"/>
          <w:color w:val="000000"/>
          <w:sz w:val="16"/>
          <w:szCs w:val="16"/>
          <w:lang w:val="en-ID" w:eastAsia="en-ID"/>
        </w:rPr>
        <w:t>):</w:t>
      </w:r>
    </w:p>
    <w:p w14:paraId="7D6491D3" w14:textId="225F6942" w:rsidR="00491DB7" w:rsidRPr="00491DB7" w:rsidRDefault="00491DB7" w:rsidP="00491DB7">
      <w:pPr>
        <w:shd w:val="clear" w:color="auto" w:fill="FFFFFF"/>
        <w:suppressAutoHyphens w:val="0"/>
        <w:spacing w:line="285" w:lineRule="atLeast"/>
        <w:rPr>
          <w:rFonts w:ascii="Consolas" w:eastAsia="Times New Roman" w:hAnsi="Consolas"/>
          <w:i/>
          <w:iCs/>
          <w:color w:val="000000"/>
          <w:sz w:val="16"/>
          <w:szCs w:val="16"/>
          <w:lang w:val="en-ID" w:eastAsia="en-ID"/>
        </w:rPr>
      </w:pPr>
      <w:r w:rsidRPr="00491DB7">
        <w:rPr>
          <w:rFonts w:ascii="Consolas" w:eastAsia="Times New Roman" w:hAnsi="Consolas"/>
          <w:color w:val="000000"/>
          <w:sz w:val="16"/>
          <w:szCs w:val="16"/>
          <w:lang w:val="en-ID" w:eastAsia="en-ID"/>
        </w:rPr>
        <w:t xml:space="preserve">. . . </w:t>
      </w:r>
      <w:r w:rsidRPr="00491DB7">
        <w:rPr>
          <w:rFonts w:ascii="Consolas" w:eastAsia="Times New Roman" w:hAnsi="Consolas"/>
          <w:i/>
          <w:iCs/>
          <w:color w:val="000000"/>
          <w:sz w:val="16"/>
          <w:szCs w:val="16"/>
          <w:lang w:val="en-ID" w:eastAsia="en-ID"/>
        </w:rPr>
        <w:t>(redacted code)</w:t>
      </w:r>
    </w:p>
    <w:p w14:paraId="163B3DB2"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for</w:t>
      </w: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i</w:t>
      </w:r>
      <w:proofErr w:type="spellEnd"/>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in</w:t>
      </w:r>
      <w:r w:rsidRPr="00491DB7">
        <w:rPr>
          <w:rFonts w:ascii="Consolas" w:eastAsia="Times New Roman" w:hAnsi="Consolas"/>
          <w:color w:val="000000"/>
          <w:sz w:val="16"/>
          <w:szCs w:val="16"/>
          <w:lang w:val="en-ID" w:eastAsia="en-ID"/>
        </w:rPr>
        <w:t> range(</w:t>
      </w:r>
      <w:r w:rsidRPr="00491DB7">
        <w:rPr>
          <w:rFonts w:ascii="Consolas" w:eastAsia="Times New Roman" w:hAnsi="Consolas"/>
          <w:color w:val="09885A"/>
          <w:sz w:val="16"/>
          <w:szCs w:val="16"/>
          <w:lang w:val="en-ID" w:eastAsia="en-ID"/>
        </w:rPr>
        <w:t>0</w:t>
      </w:r>
      <w:r w:rsidRPr="00491DB7">
        <w:rPr>
          <w:rFonts w:ascii="Consolas" w:eastAsia="Times New Roman" w:hAnsi="Consolas"/>
          <w:color w:val="000000"/>
          <w:sz w:val="16"/>
          <w:szCs w:val="16"/>
          <w:lang w:val="en-ID" w:eastAsia="en-ID"/>
        </w:rPr>
        <w:t>,</w:t>
      </w:r>
      <w:r w:rsidRPr="00491DB7">
        <w:rPr>
          <w:rFonts w:ascii="Consolas" w:eastAsia="Times New Roman" w:hAnsi="Consolas"/>
          <w:color w:val="09885A"/>
          <w:sz w:val="16"/>
          <w:szCs w:val="16"/>
          <w:lang w:val="en-ID" w:eastAsia="en-ID"/>
        </w:rPr>
        <w:t>10</w:t>
      </w:r>
      <w:r w:rsidRPr="00491DB7">
        <w:rPr>
          <w:rFonts w:ascii="Consolas" w:eastAsia="Times New Roman" w:hAnsi="Consolas"/>
          <w:color w:val="000000"/>
          <w:sz w:val="16"/>
          <w:szCs w:val="16"/>
          <w:lang w:val="en-ID" w:eastAsia="en-ID"/>
        </w:rPr>
        <w:t>):</w:t>
      </w:r>
    </w:p>
    <w:p w14:paraId="79BA9AD2"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size = </w:t>
      </w:r>
      <w:r w:rsidRPr="00491DB7">
        <w:rPr>
          <w:rFonts w:ascii="Consolas" w:eastAsia="Times New Roman" w:hAnsi="Consolas"/>
          <w:color w:val="09885A"/>
          <w:sz w:val="16"/>
          <w:szCs w:val="16"/>
          <w:lang w:val="en-ID" w:eastAsia="en-ID"/>
        </w:rPr>
        <w:t>1</w:t>
      </w:r>
      <w:r w:rsidRPr="00491DB7">
        <w:rPr>
          <w:rFonts w:ascii="Consolas" w:eastAsia="Times New Roman" w:hAnsi="Consolas"/>
          <w:color w:val="000000"/>
          <w:sz w:val="16"/>
          <w:szCs w:val="16"/>
          <w:lang w:val="en-ID" w:eastAsia="en-ID"/>
        </w:rPr>
        <w:t>&lt;&lt;</w:t>
      </w:r>
      <w:proofErr w:type="spellStart"/>
      <w:r w:rsidRPr="00491DB7">
        <w:rPr>
          <w:rFonts w:ascii="Consolas" w:eastAsia="Times New Roman" w:hAnsi="Consolas"/>
          <w:color w:val="000000"/>
          <w:sz w:val="16"/>
          <w:szCs w:val="16"/>
          <w:lang w:val="en-ID" w:eastAsia="en-ID"/>
        </w:rPr>
        <w:t>i</w:t>
      </w:r>
      <w:proofErr w:type="spellEnd"/>
    </w:p>
    <w:p w14:paraId="06D25D3C"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result = </w:t>
      </w:r>
      <w:proofErr w:type="spellStart"/>
      <w:r w:rsidRPr="00491DB7">
        <w:rPr>
          <w:rFonts w:ascii="Consolas" w:eastAsia="Times New Roman" w:hAnsi="Consolas"/>
          <w:color w:val="000000"/>
          <w:sz w:val="16"/>
          <w:szCs w:val="16"/>
          <w:lang w:val="en-ID" w:eastAsia="en-ID"/>
        </w:rPr>
        <w:t>createLeveledScaling</w:t>
      </w:r>
      <w:proofErr w:type="spellEnd"/>
      <w:r w:rsidRPr="00491DB7">
        <w:rPr>
          <w:rFonts w:ascii="Consolas" w:eastAsia="Times New Roman" w:hAnsi="Consolas"/>
          <w:color w:val="000000"/>
          <w:sz w:val="16"/>
          <w:szCs w:val="16"/>
          <w:lang w:val="en-ID" w:eastAsia="en-ID"/>
        </w:rPr>
        <w:t>(Q, </w:t>
      </w:r>
      <w:proofErr w:type="spellStart"/>
      <w:r w:rsidRPr="00491DB7">
        <w:rPr>
          <w:rFonts w:ascii="Consolas" w:eastAsia="Times New Roman" w:hAnsi="Consolas"/>
          <w:color w:val="000000"/>
          <w:sz w:val="16"/>
          <w:szCs w:val="16"/>
          <w:lang w:val="en-ID" w:eastAsia="en-ID"/>
        </w:rPr>
        <w:t>i</w:t>
      </w:r>
      <w:proofErr w:type="spellEnd"/>
      <w:r w:rsidRPr="00491DB7">
        <w:rPr>
          <w:rFonts w:ascii="Consolas" w:eastAsia="Times New Roman" w:hAnsi="Consolas"/>
          <w:color w:val="000000"/>
          <w:sz w:val="16"/>
          <w:szCs w:val="16"/>
          <w:lang w:val="en-ID" w:eastAsia="en-ID"/>
        </w:rPr>
        <w:t>)</w:t>
      </w:r>
    </w:p>
    <w:p w14:paraId="4F4F6C7C"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r w:rsidRPr="00491DB7">
        <w:rPr>
          <w:rFonts w:ascii="Consolas" w:eastAsia="Times New Roman" w:hAnsi="Consolas"/>
          <w:color w:val="0000FF"/>
          <w:sz w:val="16"/>
          <w:szCs w:val="16"/>
          <w:lang w:val="en-ID" w:eastAsia="en-ID"/>
        </w:rPr>
        <w:t>if</w:t>
      </w:r>
      <w:r w:rsidRPr="00491DB7">
        <w:rPr>
          <w:rFonts w:ascii="Consolas" w:eastAsia="Times New Roman" w:hAnsi="Consolas"/>
          <w:color w:val="000000"/>
          <w:sz w:val="16"/>
          <w:szCs w:val="16"/>
          <w:lang w:val="en-ID" w:eastAsia="en-ID"/>
        </w:rPr>
        <w:t>(show):</w:t>
      </w:r>
    </w:p>
    <w:p w14:paraId="3501B8E6" w14:textId="77777777"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w:t>
      </w:r>
      <w:proofErr w:type="spellStart"/>
      <w:r w:rsidRPr="00491DB7">
        <w:rPr>
          <w:rFonts w:ascii="Consolas" w:eastAsia="Times New Roman" w:hAnsi="Consolas"/>
          <w:color w:val="000000"/>
          <w:sz w:val="16"/>
          <w:szCs w:val="16"/>
          <w:lang w:val="en-ID" w:eastAsia="en-ID"/>
        </w:rPr>
        <w:t>showImage</w:t>
      </w:r>
      <w:proofErr w:type="spellEnd"/>
      <w:r w:rsidRPr="00491DB7">
        <w:rPr>
          <w:rFonts w:ascii="Consolas" w:eastAsia="Times New Roman" w:hAnsi="Consolas"/>
          <w:color w:val="000000"/>
          <w:sz w:val="16"/>
          <w:szCs w:val="16"/>
          <w:lang w:val="en-ID" w:eastAsia="en-ID"/>
        </w:rPr>
        <w:t>(result)</w:t>
      </w:r>
    </w:p>
    <w:p w14:paraId="128E7FF4" w14:textId="48A91371" w:rsidR="00491DB7" w:rsidRPr="00491DB7" w:rsidRDefault="00491DB7" w:rsidP="00491DB7">
      <w:pPr>
        <w:shd w:val="clear" w:color="auto" w:fill="FFFFFF"/>
        <w:suppressAutoHyphens w:val="0"/>
        <w:spacing w:line="285" w:lineRule="atLeast"/>
        <w:rPr>
          <w:rFonts w:ascii="Consolas" w:eastAsia="Times New Roman" w:hAnsi="Consolas"/>
          <w:color w:val="000000"/>
          <w:sz w:val="16"/>
          <w:szCs w:val="16"/>
          <w:lang w:val="en-ID" w:eastAsia="en-ID"/>
        </w:rPr>
      </w:pPr>
      <w:r w:rsidRPr="00491DB7">
        <w:rPr>
          <w:rFonts w:ascii="Consolas" w:eastAsia="Times New Roman" w:hAnsi="Consolas"/>
          <w:color w:val="000000"/>
          <w:sz w:val="16"/>
          <w:szCs w:val="16"/>
          <w:lang w:val="en-ID" w:eastAsia="en-ID"/>
        </w:rPr>
        <w:t xml:space="preserve">. . . </w:t>
      </w:r>
      <w:r w:rsidRPr="00491DB7">
        <w:rPr>
          <w:rFonts w:ascii="Consolas" w:eastAsia="Times New Roman" w:hAnsi="Consolas"/>
          <w:i/>
          <w:iCs/>
          <w:color w:val="000000"/>
          <w:sz w:val="16"/>
          <w:szCs w:val="16"/>
          <w:lang w:val="en-ID" w:eastAsia="en-ID"/>
        </w:rPr>
        <w:t>(redacted code)</w:t>
      </w:r>
    </w:p>
    <w:p w14:paraId="05D16A0A" w14:textId="77777777" w:rsidR="006D7347" w:rsidRPr="00491DB7" w:rsidRDefault="006D7347" w:rsidP="00491DB7">
      <w:pPr>
        <w:suppressAutoHyphens w:val="0"/>
        <w:spacing w:line="285" w:lineRule="atLeast"/>
        <w:rPr>
          <w:rFonts w:ascii="Consolas" w:eastAsia="Times New Roman" w:hAnsi="Consolas"/>
          <w:color w:val="BBBBBB"/>
          <w:sz w:val="21"/>
          <w:szCs w:val="21"/>
          <w:lang w:val="en-ID" w:eastAsia="en-ID"/>
        </w:rPr>
      </w:pPr>
    </w:p>
    <w:p w14:paraId="73FB6AFE" w14:textId="7FD37699" w:rsidR="00873C49" w:rsidRDefault="006D7347">
      <w:pPr>
        <w:pStyle w:val="Text"/>
      </w:pPr>
      <w:r>
        <w:t xml:space="preserve">The procedure </w:t>
      </w:r>
      <w:proofErr w:type="spellStart"/>
      <w:r w:rsidRPr="00491DB7">
        <w:rPr>
          <w:rFonts w:ascii="Consolas" w:hAnsi="Consolas"/>
          <w:color w:val="000000"/>
          <w:lang w:val="en-ID" w:eastAsia="en-ID"/>
        </w:rPr>
        <w:t>createLeveledScaling</w:t>
      </w:r>
      <w:proofErr w:type="spellEnd"/>
      <w:r>
        <w:t xml:space="preserve"> is a procedure used to </w:t>
      </w:r>
      <w:r w:rsidR="00721221">
        <w:t xml:space="preserve">create a scaled image at a certain level of the quadtree. The other procedure, </w:t>
      </w:r>
      <w:proofErr w:type="spellStart"/>
      <w:r w:rsidR="00721221" w:rsidRPr="00491DB7">
        <w:rPr>
          <w:rFonts w:ascii="Consolas" w:hAnsi="Consolas"/>
          <w:color w:val="000000"/>
          <w:lang w:val="en-ID" w:eastAsia="en-ID"/>
        </w:rPr>
        <w:t>exportScaling</w:t>
      </w:r>
      <w:proofErr w:type="spellEnd"/>
      <w:r w:rsidR="00721221">
        <w:t xml:space="preserve"> is used to output the scaled image into a folder. The author made this procedure in order to show all the possible scaling that quadtree can make.</w:t>
      </w:r>
    </w:p>
    <w:p w14:paraId="6E79CDF4" w14:textId="77777777" w:rsidR="00721221" w:rsidRDefault="00721221">
      <w:pPr>
        <w:pStyle w:val="Text"/>
      </w:pPr>
    </w:p>
    <w:p w14:paraId="110C632D" w14:textId="51DF0BF1" w:rsidR="00721221" w:rsidRDefault="00721221" w:rsidP="00721221">
      <w:pPr>
        <w:pStyle w:val="Text"/>
        <w:jc w:val="center"/>
      </w:pPr>
      <w:r w:rsidRPr="00721221">
        <w:rPr>
          <w:noProof/>
        </w:rPr>
        <w:drawing>
          <wp:inline distT="0" distB="0" distL="0" distR="0" wp14:anchorId="480D2B71" wp14:editId="5C673E72">
            <wp:extent cx="2590800" cy="6896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7142" cy="691380"/>
                    </a:xfrm>
                    <a:prstGeom prst="rect">
                      <a:avLst/>
                    </a:prstGeom>
                  </pic:spPr>
                </pic:pic>
              </a:graphicData>
            </a:graphic>
          </wp:inline>
        </w:drawing>
      </w:r>
    </w:p>
    <w:p w14:paraId="74D9F197" w14:textId="4B3FAE81" w:rsidR="00721221" w:rsidRDefault="00721221">
      <w:pPr>
        <w:pStyle w:val="Text"/>
      </w:pPr>
    </w:p>
    <w:p w14:paraId="411DA615" w14:textId="1D53B458" w:rsidR="00721221" w:rsidRPr="00531CCF" w:rsidRDefault="00721221">
      <w:pPr>
        <w:pStyle w:val="Text"/>
        <w:ind w:firstLine="0"/>
        <w:jc w:val="center"/>
        <w:rPr>
          <w:i/>
          <w:iCs/>
          <w:rPrChange w:id="150" w:author="Matthew Kevin Amadeus" w:date="2019-11-30T23:16:00Z">
            <w:rPr/>
          </w:rPrChange>
        </w:rPr>
        <w:pPrChange w:id="151" w:author="Matthew Kevin Amadeus" w:date="2019-11-30T23:15:00Z">
          <w:pPr>
            <w:pStyle w:val="Text"/>
          </w:pPr>
        </w:pPrChange>
      </w:pPr>
      <w:r w:rsidRPr="00531CCF">
        <w:rPr>
          <w:i/>
          <w:iCs/>
          <w:rPrChange w:id="152" w:author="Matthew Kevin Amadeus" w:date="2019-11-30T23:16:00Z">
            <w:rPr/>
          </w:rPrChange>
        </w:rPr>
        <w:t>(Fig 1:</w:t>
      </w:r>
      <w:r>
        <w:rPr>
          <w:i/>
          <w:iCs/>
        </w:rPr>
        <w:t xml:space="preserve"> Results shown in a folder. Source: Author</w:t>
      </w:r>
      <w:r w:rsidRPr="00531CCF">
        <w:rPr>
          <w:i/>
          <w:iCs/>
          <w:rPrChange w:id="153" w:author="Matthew Kevin Amadeus" w:date="2019-11-30T23:16:00Z">
            <w:rPr/>
          </w:rPrChange>
        </w:rPr>
        <w:t>)</w:t>
      </w:r>
    </w:p>
    <w:p w14:paraId="651665F9" w14:textId="2752FCDE" w:rsidR="00721221" w:rsidRDefault="00721221">
      <w:pPr>
        <w:pStyle w:val="Text"/>
      </w:pPr>
    </w:p>
    <w:p w14:paraId="35BB8A58" w14:textId="6816BAC4" w:rsidR="00721221" w:rsidRDefault="00A50D52">
      <w:pPr>
        <w:pStyle w:val="Text"/>
      </w:pPr>
      <w:r>
        <w:t xml:space="preserve">Is the scaling useful? Well, it depends on how the image will be used. The user may just adjust the scaling </w:t>
      </w:r>
      <w:r w:rsidR="002209C0">
        <w:t xml:space="preserve">ratio and judge the result </w:t>
      </w:r>
      <w:r>
        <w:t xml:space="preserve">by eye, to see which one is the best. </w:t>
      </w:r>
      <w:r w:rsidR="002209C0">
        <w:t xml:space="preserve">The implementation that the author made may not be very suitable for general image scaling, as it blindly takes the average color. </w:t>
      </w:r>
      <w:r>
        <w:t>The author also made a graph about the image size compared to the dimension of the image.</w:t>
      </w:r>
    </w:p>
    <w:p w14:paraId="3DAA576D" w14:textId="4AE8D573" w:rsidR="00A50D52" w:rsidRDefault="00A50D52">
      <w:pPr>
        <w:pStyle w:val="Text"/>
      </w:pPr>
    </w:p>
    <w:p w14:paraId="61518959" w14:textId="44587F1B" w:rsidR="00A50D52" w:rsidRDefault="00A50D52" w:rsidP="002209C0">
      <w:pPr>
        <w:pStyle w:val="Text"/>
        <w:jc w:val="center"/>
      </w:pPr>
      <w:r>
        <w:rPr>
          <w:noProof/>
        </w:rPr>
        <w:drawing>
          <wp:inline distT="0" distB="0" distL="0" distR="0" wp14:anchorId="4299D72D" wp14:editId="1C3AE623">
            <wp:extent cx="2964180" cy="1935480"/>
            <wp:effectExtent l="0" t="0" r="7620" b="7620"/>
            <wp:docPr id="14" name="Chart 14">
              <a:extLst xmlns:a="http://schemas.openxmlformats.org/drawingml/2006/main">
                <a:ext uri="{FF2B5EF4-FFF2-40B4-BE49-F238E27FC236}">
                  <a16:creationId xmlns:a16="http://schemas.microsoft.com/office/drawing/2014/main" id="{1FB952D4-8154-4A3C-9A32-44B5BB52D7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E5C4C8" w14:textId="02E1C898" w:rsidR="00A50D52" w:rsidRPr="00531CCF" w:rsidRDefault="00A50D52">
      <w:pPr>
        <w:pStyle w:val="Text"/>
        <w:ind w:firstLine="0"/>
        <w:jc w:val="center"/>
        <w:rPr>
          <w:i/>
          <w:iCs/>
          <w:rPrChange w:id="154" w:author="Matthew Kevin Amadeus" w:date="2019-11-30T23:16:00Z">
            <w:rPr/>
          </w:rPrChange>
        </w:rPr>
        <w:pPrChange w:id="155" w:author="Matthew Kevin Amadeus" w:date="2019-11-30T23:15:00Z">
          <w:pPr>
            <w:pStyle w:val="Text"/>
          </w:pPr>
        </w:pPrChange>
      </w:pPr>
      <w:r w:rsidRPr="00531CCF">
        <w:rPr>
          <w:i/>
          <w:iCs/>
          <w:rPrChange w:id="156" w:author="Matthew Kevin Amadeus" w:date="2019-11-30T23:16:00Z">
            <w:rPr/>
          </w:rPrChange>
        </w:rPr>
        <w:t>(</w:t>
      </w:r>
      <w:r w:rsidR="005E1354">
        <w:rPr>
          <w:i/>
          <w:iCs/>
        </w:rPr>
        <w:t>Plot</w:t>
      </w:r>
      <w:r w:rsidRPr="00531CCF">
        <w:rPr>
          <w:i/>
          <w:iCs/>
          <w:rPrChange w:id="157" w:author="Matthew Kevin Amadeus" w:date="2019-11-30T23:16:00Z">
            <w:rPr/>
          </w:rPrChange>
        </w:rPr>
        <w:t xml:space="preserve"> 1:</w:t>
      </w:r>
      <w:r>
        <w:rPr>
          <w:i/>
          <w:iCs/>
        </w:rPr>
        <w:t xml:space="preserve"> Graph of image size growth compared to its dimension. Source: Author</w:t>
      </w:r>
      <w:r w:rsidRPr="00531CCF">
        <w:rPr>
          <w:i/>
          <w:iCs/>
          <w:rPrChange w:id="158" w:author="Matthew Kevin Amadeus" w:date="2019-11-30T23:16:00Z">
            <w:rPr/>
          </w:rPrChange>
        </w:rPr>
        <w:t>)</w:t>
      </w:r>
    </w:p>
    <w:p w14:paraId="229189BE" w14:textId="77777777" w:rsidR="00A50D52" w:rsidRDefault="00A50D52">
      <w:pPr>
        <w:pStyle w:val="Text"/>
      </w:pPr>
    </w:p>
    <w:p w14:paraId="12111A55" w14:textId="0C56A2B6" w:rsidR="00A50D52" w:rsidRPr="00A50D52" w:rsidRDefault="00A50D52">
      <w:pPr>
        <w:pStyle w:val="Text"/>
      </w:pPr>
      <w:r>
        <w:t xml:space="preserve">By making the plot, it can be deduced that the growth of the image size can be modelled as </w:t>
      </w:r>
      <w:r w:rsidRPr="005E1354">
        <w:rPr>
          <w:i/>
          <w:iCs/>
        </w:rPr>
        <w:t>a quadratic equation</w:t>
      </w:r>
      <w:r>
        <w:t xml:space="preserve"> (to the height or width). In other words, the image grows size grows </w:t>
      </w:r>
      <w:r w:rsidRPr="002209C0">
        <w:rPr>
          <w:i/>
          <w:iCs/>
        </w:rPr>
        <w:t>linearly</w:t>
      </w:r>
      <w:r>
        <w:t xml:space="preserve"> when compared to the number of pixels.</w:t>
      </w:r>
      <w:r w:rsidR="0062303F">
        <w:t xml:space="preserve"> Note that all of the images are </w:t>
      </w:r>
      <w:r w:rsidR="005E1354">
        <w:t>exported from the program from OpenCV.</w:t>
      </w:r>
    </w:p>
    <w:p w14:paraId="79D840C0" w14:textId="77777777" w:rsidR="006D7347" w:rsidRDefault="006D7347">
      <w:pPr>
        <w:pStyle w:val="Text"/>
      </w:pPr>
    </w:p>
    <w:p w14:paraId="533B60CA" w14:textId="070F6896" w:rsidR="00774F0D" w:rsidRDefault="00697D72">
      <w:pPr>
        <w:pStyle w:val="Heading2"/>
        <w:tabs>
          <w:tab w:val="left" w:pos="142"/>
        </w:tabs>
      </w:pPr>
      <w:r>
        <w:t>B</w:t>
      </w:r>
      <w:r w:rsidR="00774F0D">
        <w:t>.</w:t>
      </w:r>
      <w:r w:rsidR="00036E75">
        <w:t xml:space="preserve"> Image </w:t>
      </w:r>
      <w:r>
        <w:t>Blending</w:t>
      </w:r>
    </w:p>
    <w:p w14:paraId="1F910B60" w14:textId="7F81752A" w:rsidR="00774F0D" w:rsidDel="00E03DE0" w:rsidRDefault="00697D72">
      <w:pPr>
        <w:pStyle w:val="Text"/>
        <w:rPr>
          <w:del w:id="159" w:author="Matthew Kevin Amadeus" w:date="2019-12-03T21:30:00Z"/>
        </w:rPr>
      </w:pPr>
      <w:r>
        <w:t xml:space="preserve">OpenCV itself has its own procedure to blend two image, by using the </w:t>
      </w:r>
      <w:proofErr w:type="spellStart"/>
      <w:r>
        <w:rPr>
          <w:rFonts w:ascii="Consolas" w:hAnsi="Consolas"/>
          <w:color w:val="000000"/>
          <w:lang w:val="en-ID" w:eastAsia="en-ID"/>
        </w:rPr>
        <w:t>addWeighted</w:t>
      </w:r>
      <w:proofErr w:type="spellEnd"/>
      <w:r>
        <w:t xml:space="preserve"> procedure. The author also made an implementation using quadtrees, with the same principles as that procedure. </w:t>
      </w:r>
      <w:r w:rsidR="00B675DC">
        <w:t>Image blending is simply just averaging two colors together at a certain level of two quadtrees</w:t>
      </w:r>
      <w:r w:rsidR="00C5454B">
        <w:t>.</w:t>
      </w:r>
      <w:r w:rsidR="00CB615B">
        <w:t xml:space="preserve"> By averaging two colors without weights (meaning: both colors have equal weight; 50%:50%).</w:t>
      </w:r>
    </w:p>
    <w:p w14:paraId="2478BEFA" w14:textId="77777777" w:rsidR="00C34DE1" w:rsidRDefault="00C34DE1" w:rsidP="00E03DE0">
      <w:pPr>
        <w:pStyle w:val="Text"/>
        <w:pPrChange w:id="160" w:author="Matthew Kevin Amadeus" w:date="2019-12-03T21:30:00Z">
          <w:pPr>
            <w:pStyle w:val="Text"/>
          </w:pPr>
        </w:pPrChange>
      </w:pPr>
    </w:p>
    <w:p w14:paraId="1A6E2B88" w14:textId="77777777" w:rsidR="00774F0D" w:rsidRDefault="00774F0D">
      <w:pPr>
        <w:pStyle w:val="Text"/>
      </w:pPr>
    </w:p>
    <w:p w14:paraId="7AC3FF33" w14:textId="3C67391F" w:rsidR="00CB76C5" w:rsidRDefault="00CB76C5" w:rsidP="00CB76C5">
      <w:pPr>
        <w:pStyle w:val="Heading1"/>
        <w:tabs>
          <w:tab w:val="left" w:pos="0"/>
        </w:tabs>
        <w:rPr>
          <w:ins w:id="161" w:author="Matthew Kevin Amadeus" w:date="2019-12-03T21:28:00Z"/>
        </w:rPr>
      </w:pPr>
      <w:ins w:id="162" w:author="Matthew Kevin Amadeus" w:date="2019-12-03T21:28:00Z">
        <w:r>
          <w:t>I</w:t>
        </w:r>
        <w:r>
          <w:t>V</w:t>
        </w:r>
        <w:r>
          <w:t xml:space="preserve">.   </w:t>
        </w:r>
      </w:ins>
      <w:ins w:id="163" w:author="Matthew Kevin Amadeus" w:date="2019-12-03T21:29:00Z">
        <w:r w:rsidR="00E03DE0">
          <w:t>Quadtree Based Lossy Image Compression</w:t>
        </w:r>
      </w:ins>
    </w:p>
    <w:p w14:paraId="0F88C917" w14:textId="269D4746" w:rsidR="00774F0D" w:rsidDel="00CB76C5" w:rsidRDefault="00774F0D">
      <w:pPr>
        <w:pStyle w:val="Heading2"/>
        <w:tabs>
          <w:tab w:val="left" w:pos="142"/>
        </w:tabs>
        <w:rPr>
          <w:del w:id="164" w:author="Matthew Kevin Amadeus" w:date="2019-12-03T21:28:00Z"/>
        </w:rPr>
      </w:pPr>
      <w:del w:id="165" w:author="Matthew Kevin Amadeus" w:date="2019-12-03T21:28:00Z">
        <w:r w:rsidDel="00CB76C5">
          <w:delText xml:space="preserve">C. </w:delText>
        </w:r>
        <w:r w:rsidR="00C34DE1" w:rsidDel="00CB76C5">
          <w:delText>Quadtree Based Lossy Image Compression</w:delText>
        </w:r>
      </w:del>
    </w:p>
    <w:p w14:paraId="77E45042" w14:textId="138E8DDB" w:rsidR="00E87E3C" w:rsidRDefault="00C34DE1" w:rsidP="001017E9">
      <w:pPr>
        <w:pStyle w:val="Text"/>
      </w:pPr>
      <w:r>
        <w:t xml:space="preserve">The author implemented a lossy image compression using quadtree. </w:t>
      </w:r>
      <w:r w:rsidR="0001679A">
        <w:t>This is merely a concept based on an idea of only returning some colors with a low enough standard deviation. This lossy compression technique uses a breadth first search (BFS) algorithm in order to process each of the region of the quadtree.</w:t>
      </w:r>
      <w:r w:rsidR="001017E9">
        <w:t xml:space="preserve"> This lossy image compression was inspired by a quadtree based art on an image [XX]. The lossy compression is made similar to that quadtree art.</w:t>
      </w:r>
    </w:p>
    <w:p w14:paraId="255CEA30" w14:textId="6F0E5CFF" w:rsidR="007C7896" w:rsidRPr="00F948C6" w:rsidDel="00DF6D5A" w:rsidRDefault="005F5677" w:rsidP="00DF6D5A">
      <w:pPr>
        <w:pStyle w:val="Text"/>
        <w:rPr>
          <w:del w:id="166" w:author="Matthew Kevin Amadeus" w:date="2019-12-03T23:56:00Z"/>
        </w:rPr>
        <w:pPrChange w:id="167" w:author="Matthew Kevin Amadeus" w:date="2019-12-03T23:56:00Z">
          <w:pPr>
            <w:pStyle w:val="Text"/>
          </w:pPr>
        </w:pPrChange>
      </w:pPr>
      <w:r>
        <w:t xml:space="preserve">The algorithm is highly based on the averaged standard deviation of the RGB values. </w:t>
      </w:r>
      <w:r w:rsidR="00F948C6">
        <w:t>The author tests for the image of size 512x512, with the same output size. The settings for the default standard deviation limit is</w:t>
      </w:r>
      <w:r>
        <w:t xml:space="preserve"> </w:t>
      </w:r>
      <w:r w:rsidR="00F948C6">
        <w:t>set to be 10.0, which the author highly recommends</w:t>
      </w:r>
      <w:r w:rsidR="00E7063D">
        <w:t xml:space="preserve"> if the purpose is to test for the effectiveness of the lossy compression</w:t>
      </w:r>
      <w:r w:rsidR="00F948C6">
        <w:t>. If it’s more than 10.0, the image quality is starting to</w:t>
      </w:r>
      <w:r w:rsidR="009E05A4">
        <w:t xml:space="preserve"> look very degraded.</w:t>
      </w:r>
      <w:del w:id="168" w:author="Matthew Kevin Amadeus" w:date="2019-12-03T21:29:00Z">
        <w:r w:rsidR="00F948C6" w:rsidDel="00E03DE0">
          <w:delText xml:space="preserve"> </w:delText>
        </w:r>
      </w:del>
    </w:p>
    <w:p w14:paraId="6BA431D1" w14:textId="620B3402" w:rsidR="007C7896" w:rsidDel="000B5F62" w:rsidRDefault="007C7896" w:rsidP="00DF6D5A">
      <w:pPr>
        <w:pStyle w:val="Text"/>
        <w:rPr>
          <w:del w:id="169" w:author="Matthew Kevin Amadeus" w:date="2019-12-03T21:47:00Z"/>
        </w:rPr>
        <w:pPrChange w:id="170" w:author="Matthew Kevin Amadeus" w:date="2019-12-03T23:56:00Z">
          <w:pPr>
            <w:pStyle w:val="Text"/>
          </w:pPr>
        </w:pPrChange>
      </w:pPr>
    </w:p>
    <w:p w14:paraId="5DFA77E6" w14:textId="77777777" w:rsidR="00C1701E" w:rsidRPr="001E6FC3" w:rsidRDefault="00C1701E" w:rsidP="00DF6D5A">
      <w:pPr>
        <w:pStyle w:val="Text"/>
        <w:rPr>
          <w:ins w:id="171" w:author="Matthew Kevin Amadeus" w:date="2019-12-02T18:53:00Z"/>
          <w:i/>
          <w:iCs/>
        </w:rPr>
        <w:pPrChange w:id="172" w:author="Matthew Kevin Amadeus" w:date="2019-12-03T23:56:00Z">
          <w:pPr>
            <w:pStyle w:val="Text"/>
            <w:ind w:firstLine="0"/>
            <w:jc w:val="center"/>
          </w:pPr>
        </w:pPrChange>
      </w:pPr>
    </w:p>
    <w:p w14:paraId="77DD73BB" w14:textId="4E61E8CD" w:rsidR="007C7896" w:rsidRDefault="00C1701E">
      <w:pPr>
        <w:pStyle w:val="Text"/>
        <w:rPr>
          <w:ins w:id="173" w:author="Matthew Kevin Amadeus" w:date="2019-12-02T19:07:00Z"/>
        </w:rPr>
        <w:pPrChange w:id="174" w:author="Matthew Kevin Amadeus" w:date="2019-12-02T19:08:00Z">
          <w:pPr>
            <w:pStyle w:val="Text"/>
            <w:jc w:val="left"/>
          </w:pPr>
        </w:pPrChange>
      </w:pPr>
      <w:ins w:id="175" w:author="Matthew Kevin Amadeus" w:date="2019-12-02T19:03:00Z">
        <w:r>
          <w:t>Because O</w:t>
        </w:r>
      </w:ins>
      <w:ins w:id="176" w:author="Matthew Kevin Amadeus" w:date="2019-12-02T19:04:00Z">
        <w:r>
          <w:t>penCV gives the standard deviation in [B,</w:t>
        </w:r>
      </w:ins>
      <w:ins w:id="177" w:author="Matthew Kevin Amadeus" w:date="2019-12-02T19:05:00Z">
        <w:r>
          <w:t xml:space="preserve"> </w:t>
        </w:r>
      </w:ins>
      <w:ins w:id="178" w:author="Matthew Kevin Amadeus" w:date="2019-12-02T19:04:00Z">
        <w:r>
          <w:t>G,</w:t>
        </w:r>
      </w:ins>
      <w:ins w:id="179" w:author="Matthew Kevin Amadeus" w:date="2019-12-02T19:05:00Z">
        <w:r>
          <w:t xml:space="preserve"> </w:t>
        </w:r>
      </w:ins>
      <w:ins w:id="180" w:author="Matthew Kevin Amadeus" w:date="2019-12-02T19:04:00Z">
        <w:r>
          <w:t xml:space="preserve">R] format (in the form of list), so the author averages </w:t>
        </w:r>
      </w:ins>
      <w:ins w:id="181" w:author="Matthew Kevin Amadeus" w:date="2019-12-02T19:05:00Z">
        <w:r>
          <w:t>the three standard deviation and crunch it into one number.</w:t>
        </w:r>
        <w:r w:rsidR="00654CE5">
          <w:t xml:space="preserve"> </w:t>
        </w:r>
        <w:r w:rsidR="003D2749">
          <w:t>That number is further used to determine whether the BFS should continue or stop at that point.</w:t>
        </w:r>
        <w:r w:rsidR="00540952">
          <w:t xml:space="preserve"> </w:t>
        </w:r>
      </w:ins>
    </w:p>
    <w:p w14:paraId="1D2CCDE0" w14:textId="1FE36F9C" w:rsidR="00592230" w:rsidRDefault="00592230" w:rsidP="00592230">
      <w:pPr>
        <w:pStyle w:val="Text"/>
        <w:rPr>
          <w:ins w:id="182" w:author="Matthew Kevin Amadeus" w:date="2019-12-03T21:31:00Z"/>
        </w:rPr>
      </w:pPr>
      <w:ins w:id="183" w:author="Matthew Kevin Amadeus" w:date="2019-12-02T19:07:00Z">
        <w:r>
          <w:t xml:space="preserve">This algorithm’s </w:t>
        </w:r>
      </w:ins>
      <w:ins w:id="184" w:author="Matthew Kevin Amadeus" w:date="2019-12-02T19:08:00Z">
        <w:r>
          <w:t>main purpose is generally to just create a concept of a lossy compression based on a quadtree; hence the quality of image may suffer because of that. This compression actually is pretty good at compress</w:t>
        </w:r>
      </w:ins>
      <w:ins w:id="185" w:author="Matthew Kevin Amadeus" w:date="2019-12-02T19:09:00Z">
        <w:r>
          <w:t>ing image into smaller size, but it destroys the image quite bad.</w:t>
        </w:r>
      </w:ins>
    </w:p>
    <w:p w14:paraId="162968CA" w14:textId="77124F06" w:rsidR="000A6ED1" w:rsidRDefault="000A6ED1" w:rsidP="000A6ED1">
      <w:pPr>
        <w:pStyle w:val="Text"/>
        <w:rPr>
          <w:ins w:id="186" w:author="Matthew Kevin Amadeus" w:date="2019-12-03T21:47:00Z"/>
        </w:rPr>
      </w:pPr>
      <w:ins w:id="187" w:author="Matthew Kevin Amadeus" w:date="2019-12-03T21:31:00Z">
        <w:r>
          <w:t xml:space="preserve">To show how the algorithm works, in this paper the author </w:t>
        </w:r>
        <w:r>
          <w:lastRenderedPageBreak/>
          <w:t xml:space="preserve">will be explaining it by showing the </w:t>
        </w:r>
        <w:r w:rsidR="007E353D">
          <w:t>images</w:t>
        </w:r>
      </w:ins>
      <w:ins w:id="188" w:author="Matthew Kevin Amadeus" w:date="2019-12-03T21:46:00Z">
        <w:r w:rsidR="000B5F62">
          <w:t xml:space="preserve"> that the algorithm takes place. The au</w:t>
        </w:r>
      </w:ins>
      <w:ins w:id="189" w:author="Matthew Kevin Amadeus" w:date="2019-12-03T21:47:00Z">
        <w:r w:rsidR="000B5F62">
          <w:t>thor will be using the Lenna image</w:t>
        </w:r>
      </w:ins>
      <w:ins w:id="190" w:author="Matthew Kevin Amadeus" w:date="2019-12-03T21:49:00Z">
        <w:r w:rsidR="00354971">
          <w:t xml:space="preserve"> (with size of 512x512 pixels)</w:t>
        </w:r>
      </w:ins>
      <w:ins w:id="191" w:author="Matthew Kevin Amadeus" w:date="2019-12-03T21:47:00Z">
        <w:r w:rsidR="000B5F62">
          <w:t xml:space="preserve"> to show the steps.</w:t>
        </w:r>
      </w:ins>
    </w:p>
    <w:p w14:paraId="3A05C4FC" w14:textId="77777777" w:rsidR="00331DBF" w:rsidRDefault="00A47407" w:rsidP="00331DBF">
      <w:pPr>
        <w:pStyle w:val="Text"/>
        <w:rPr>
          <w:ins w:id="192" w:author="Matthew Kevin Amadeus" w:date="2019-12-03T22:01:00Z"/>
        </w:rPr>
      </w:pPr>
      <w:ins w:id="193" w:author="Matthew Kevin Amadeus" w:date="2019-12-03T21:47:00Z">
        <w:r>
          <w:t>First, a quadtree representation of the image will be created. T</w:t>
        </w:r>
      </w:ins>
      <w:ins w:id="194" w:author="Matthew Kevin Amadeus" w:date="2019-12-03T21:48:00Z">
        <w:r>
          <w:t>his process will take the longest</w:t>
        </w:r>
      </w:ins>
      <w:ins w:id="195" w:author="Matthew Kevin Amadeus" w:date="2019-12-03T21:49:00Z">
        <w:r w:rsidR="00354971">
          <w:t xml:space="preserve"> time, as there will be </w:t>
        </w:r>
      </w:ins>
      <w:ins w:id="196" w:author="Matthew Kevin Amadeus" w:date="2019-12-03T21:50:00Z">
        <w:r w:rsidR="00232DF7">
          <w:t>a lot of regions to be process. This may be a weakness of the author’s implementation, as the author constructed the tree top down; not bottom up. By constructing it top down, there are overlapping regions that are process</w:t>
        </w:r>
      </w:ins>
      <w:ins w:id="197" w:author="Matthew Kevin Amadeus" w:date="2019-12-03T21:52:00Z">
        <w:r w:rsidR="00232DF7">
          <w:t>ed multiple times</w:t>
        </w:r>
      </w:ins>
      <w:ins w:id="198" w:author="Matthew Kevin Amadeus" w:date="2019-12-03T21:58:00Z">
        <w:r w:rsidR="002C7DA6">
          <w:t>, namely at the process of finding the average color and deviation</w:t>
        </w:r>
      </w:ins>
      <w:ins w:id="199" w:author="Matthew Kevin Amadeus" w:date="2019-12-03T21:52:00Z">
        <w:r w:rsidR="00232DF7">
          <w:t>.</w:t>
        </w:r>
      </w:ins>
      <w:ins w:id="200" w:author="Matthew Kevin Amadeus" w:date="2019-12-03T21:58:00Z">
        <w:r w:rsidR="002C7DA6">
          <w:t xml:space="preserve"> Statistically speaking, both of those two </w:t>
        </w:r>
      </w:ins>
      <w:ins w:id="201" w:author="Matthew Kevin Amadeus" w:date="2019-12-03T21:59:00Z">
        <w:r w:rsidR="002C7DA6">
          <w:t>components from two different regions can be merged into one by simply averaging it again.</w:t>
        </w:r>
      </w:ins>
    </w:p>
    <w:p w14:paraId="630B6F1F" w14:textId="1BA01192" w:rsidR="00DF6D5A" w:rsidRDefault="00331DBF" w:rsidP="00331DBF">
      <w:pPr>
        <w:pStyle w:val="Text"/>
        <w:rPr>
          <w:ins w:id="202" w:author="Matthew Kevin Amadeus" w:date="2019-12-03T23:55:00Z"/>
        </w:rPr>
      </w:pPr>
      <w:ins w:id="203" w:author="Matthew Kevin Amadeus" w:date="2019-12-03T22:01:00Z">
        <w:r>
          <w:t xml:space="preserve">After the quadtree representation has been made, the BFS traversal of the quadtree will begin. The algorithm will push the whole region to the queue. After that, </w:t>
        </w:r>
      </w:ins>
      <w:ins w:id="204" w:author="Matthew Kevin Amadeus" w:date="2019-12-03T22:02:00Z">
        <w:r>
          <w:t xml:space="preserve">for every region in the front of the queue will be checked; whether it satisfies the required deviation limit </w:t>
        </w:r>
        <w:r w:rsidR="005A19C6">
          <w:t>and the required level of segmentation.</w:t>
        </w:r>
      </w:ins>
      <w:ins w:id="205" w:author="Matthew Kevin Amadeus" w:date="2019-12-03T23:49:00Z">
        <w:r w:rsidR="005A0B91">
          <w:t xml:space="preserve"> Below is shown the process for </w:t>
        </w:r>
      </w:ins>
      <w:ins w:id="206" w:author="Matthew Kevin Amadeus" w:date="2019-12-03T23:50:00Z">
        <w:r w:rsidR="005A0B91">
          <w:t>segmenting the image, with the minimal deviation of 8 and depth of 5</w:t>
        </w:r>
      </w:ins>
      <w:ins w:id="207" w:author="Matthew Kevin Amadeus" w:date="2019-12-03T23:51:00Z">
        <w:r w:rsidR="005A0B91">
          <w:t>.</w:t>
        </w:r>
      </w:ins>
    </w:p>
    <w:p w14:paraId="66CEBD51" w14:textId="77777777" w:rsidR="00DF6D5A" w:rsidRDefault="00DF6D5A" w:rsidP="00331DBF">
      <w:pPr>
        <w:pStyle w:val="Text"/>
        <w:rPr>
          <w:ins w:id="208" w:author="Matthew Kevin Amadeus" w:date="2019-12-03T23:51:00Z"/>
        </w:rPr>
      </w:pPr>
    </w:p>
    <w:p w14:paraId="791E93D4" w14:textId="2441BDDF" w:rsidR="00A47407" w:rsidRDefault="00DF6D5A" w:rsidP="00DF6D5A">
      <w:pPr>
        <w:pStyle w:val="Text"/>
        <w:jc w:val="center"/>
        <w:rPr>
          <w:ins w:id="209" w:author="Matthew Kevin Amadeus" w:date="2019-12-03T23:55:00Z"/>
        </w:rPr>
      </w:pPr>
      <w:ins w:id="210" w:author="Matthew Kevin Amadeus" w:date="2019-12-03T23:51:00Z">
        <w:r w:rsidRPr="00DF6D5A">
          <w:drawing>
            <wp:inline distT="0" distB="0" distL="0" distR="0" wp14:anchorId="52767C2C" wp14:editId="0376CA2C">
              <wp:extent cx="2277920" cy="227076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4571" cy="2277390"/>
                      </a:xfrm>
                      <a:prstGeom prst="rect">
                        <a:avLst/>
                      </a:prstGeom>
                    </pic:spPr>
                  </pic:pic>
                </a:graphicData>
              </a:graphic>
            </wp:inline>
          </w:drawing>
        </w:r>
      </w:ins>
    </w:p>
    <w:p w14:paraId="568097D3" w14:textId="2B242348" w:rsidR="00DF6D5A" w:rsidRPr="001E6FC3" w:rsidRDefault="00DF6D5A" w:rsidP="00DF6D5A">
      <w:pPr>
        <w:pStyle w:val="Text"/>
        <w:ind w:firstLine="0"/>
        <w:jc w:val="center"/>
        <w:rPr>
          <w:ins w:id="211" w:author="Matthew Kevin Amadeus" w:date="2019-12-03T23:55:00Z"/>
          <w:i/>
          <w:iCs/>
        </w:rPr>
      </w:pPr>
      <w:ins w:id="212" w:author="Matthew Kevin Amadeus" w:date="2019-12-03T23:55:00Z">
        <w:r w:rsidRPr="001E6FC3">
          <w:rPr>
            <w:i/>
            <w:iCs/>
          </w:rPr>
          <w:t>(Fig 1:</w:t>
        </w:r>
        <w:r>
          <w:rPr>
            <w:i/>
            <w:iCs/>
          </w:rPr>
          <w:t xml:space="preserve"> Image of Lenna (512x512)</w:t>
        </w:r>
        <w:r>
          <w:rPr>
            <w:i/>
            <w:iCs/>
          </w:rPr>
          <w:t>, first step of BFS decomposition</w:t>
        </w:r>
        <w:r>
          <w:rPr>
            <w:i/>
            <w:iCs/>
          </w:rPr>
          <w:t>. Source: Author</w:t>
        </w:r>
        <w:r w:rsidRPr="001E6FC3">
          <w:rPr>
            <w:i/>
            <w:iCs/>
          </w:rPr>
          <w:t>)</w:t>
        </w:r>
      </w:ins>
    </w:p>
    <w:p w14:paraId="091DC7A4" w14:textId="77777777" w:rsidR="00DF6D5A" w:rsidRDefault="00DF6D5A" w:rsidP="00DF6D5A">
      <w:pPr>
        <w:pStyle w:val="Text"/>
        <w:jc w:val="center"/>
        <w:rPr>
          <w:ins w:id="213" w:author="Matthew Kevin Amadeus" w:date="2019-12-03T23:51:00Z"/>
        </w:rPr>
      </w:pPr>
    </w:p>
    <w:p w14:paraId="6C9B5C8C" w14:textId="1C82B938" w:rsidR="00DF6D5A" w:rsidRDefault="00DF6D5A" w:rsidP="00DF6D5A">
      <w:pPr>
        <w:pStyle w:val="Text"/>
        <w:jc w:val="center"/>
        <w:rPr>
          <w:ins w:id="214" w:author="Matthew Kevin Amadeus" w:date="2019-12-03T23:55:00Z"/>
        </w:rPr>
      </w:pPr>
      <w:ins w:id="215" w:author="Matthew Kevin Amadeus" w:date="2019-12-03T23:52:00Z">
        <w:r w:rsidRPr="00DF6D5A">
          <w:drawing>
            <wp:inline distT="0" distB="0" distL="0" distR="0" wp14:anchorId="6225C120" wp14:editId="2A2F8683">
              <wp:extent cx="2316480" cy="2301917"/>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4530" cy="2319853"/>
                      </a:xfrm>
                      <a:prstGeom prst="rect">
                        <a:avLst/>
                      </a:prstGeom>
                    </pic:spPr>
                  </pic:pic>
                </a:graphicData>
              </a:graphic>
            </wp:inline>
          </w:drawing>
        </w:r>
      </w:ins>
    </w:p>
    <w:p w14:paraId="3640CD3D" w14:textId="4E14A5D2" w:rsidR="00DF6D5A" w:rsidRPr="001E6FC3" w:rsidRDefault="00DF6D5A" w:rsidP="00DF6D5A">
      <w:pPr>
        <w:pStyle w:val="Text"/>
        <w:ind w:firstLine="0"/>
        <w:jc w:val="center"/>
        <w:rPr>
          <w:ins w:id="216" w:author="Matthew Kevin Amadeus" w:date="2019-12-03T23:55:00Z"/>
          <w:i/>
          <w:iCs/>
        </w:rPr>
      </w:pPr>
      <w:ins w:id="217" w:author="Matthew Kevin Amadeus" w:date="2019-12-03T23:55:00Z">
        <w:r w:rsidRPr="001E6FC3">
          <w:rPr>
            <w:i/>
            <w:iCs/>
          </w:rPr>
          <w:t>(Fig 1:</w:t>
        </w:r>
        <w:r>
          <w:rPr>
            <w:i/>
            <w:iCs/>
          </w:rPr>
          <w:t xml:space="preserve"> Image of Lenna (512x512</w:t>
        </w:r>
      </w:ins>
      <w:ins w:id="218" w:author="Matthew Kevin Amadeus" w:date="2019-12-03T23:57:00Z">
        <w:r>
          <w:rPr>
            <w:i/>
            <w:iCs/>
          </w:rPr>
          <w:t xml:space="preserve">), </w:t>
        </w:r>
        <w:r w:rsidR="00E400A1">
          <w:rPr>
            <w:i/>
            <w:iCs/>
          </w:rPr>
          <w:t xml:space="preserve">one of the steps of image segmentation to achieve </w:t>
        </w:r>
      </w:ins>
      <w:ins w:id="219" w:author="Matthew Kevin Amadeus" w:date="2019-12-03T23:58:00Z">
        <w:r w:rsidR="00E400A1">
          <w:rPr>
            <w:i/>
            <w:iCs/>
          </w:rPr>
          <w:t>compression</w:t>
        </w:r>
      </w:ins>
      <w:ins w:id="220" w:author="Matthew Kevin Amadeus" w:date="2019-12-03T23:57:00Z">
        <w:r>
          <w:rPr>
            <w:i/>
            <w:iCs/>
          </w:rPr>
          <w:t>. Source</w:t>
        </w:r>
      </w:ins>
      <w:ins w:id="221" w:author="Matthew Kevin Amadeus" w:date="2019-12-03T23:55:00Z">
        <w:r>
          <w:rPr>
            <w:i/>
            <w:iCs/>
          </w:rPr>
          <w:t>: Author</w:t>
        </w:r>
        <w:r w:rsidRPr="001E6FC3">
          <w:rPr>
            <w:i/>
            <w:iCs/>
          </w:rPr>
          <w:t>)</w:t>
        </w:r>
      </w:ins>
    </w:p>
    <w:p w14:paraId="5E086638" w14:textId="77777777" w:rsidR="00DF6D5A" w:rsidRDefault="00DF6D5A" w:rsidP="00DF6D5A">
      <w:pPr>
        <w:pStyle w:val="Text"/>
        <w:jc w:val="center"/>
        <w:rPr>
          <w:ins w:id="222" w:author="Matthew Kevin Amadeus" w:date="2019-12-03T23:52:00Z"/>
        </w:rPr>
      </w:pPr>
    </w:p>
    <w:p w14:paraId="76BADA85" w14:textId="29D75EE1" w:rsidR="00DF6D5A" w:rsidRDefault="00DF6D5A" w:rsidP="00DF6D5A">
      <w:pPr>
        <w:pStyle w:val="Text"/>
        <w:rPr>
          <w:ins w:id="223" w:author="Matthew Kevin Amadeus" w:date="2019-12-03T23:57:00Z"/>
        </w:rPr>
      </w:pPr>
      <w:ins w:id="224" w:author="Matthew Kevin Amadeus" w:date="2019-12-03T23:54:00Z">
        <w:r>
          <w:t xml:space="preserve">If observed closely, the segmentation of certain region won’t continue if the deviation already satisfies the </w:t>
        </w:r>
      </w:ins>
      <w:ins w:id="225" w:author="Matthew Kevin Amadeus" w:date="2019-12-03T23:55:00Z">
        <w:r>
          <w:t xml:space="preserve">required condition, </w:t>
        </w:r>
        <w:r>
          <w:t>like shown in the figure below.</w:t>
        </w:r>
      </w:ins>
    </w:p>
    <w:p w14:paraId="465FA957" w14:textId="77777777" w:rsidR="00DF6D5A" w:rsidRDefault="00DF6D5A" w:rsidP="00DF6D5A">
      <w:pPr>
        <w:pStyle w:val="Text"/>
        <w:rPr>
          <w:ins w:id="226" w:author="Matthew Kevin Amadeus" w:date="2019-12-03T23:57:00Z"/>
        </w:rPr>
      </w:pPr>
    </w:p>
    <w:p w14:paraId="0A3C1E84" w14:textId="69811C7E" w:rsidR="00DF6D5A" w:rsidRDefault="00DF6D5A" w:rsidP="00DF6D5A">
      <w:pPr>
        <w:pStyle w:val="Text"/>
        <w:jc w:val="center"/>
        <w:rPr>
          <w:ins w:id="227" w:author="Matthew Kevin Amadeus" w:date="2019-12-03T23:57:00Z"/>
        </w:rPr>
      </w:pPr>
      <w:ins w:id="228" w:author="Matthew Kevin Amadeus" w:date="2019-12-03T23:57:00Z">
        <w:r w:rsidRPr="00DF6D5A">
          <w:drawing>
            <wp:inline distT="0" distB="0" distL="0" distR="0" wp14:anchorId="146BD74F" wp14:editId="1B7EC610">
              <wp:extent cx="2223437" cy="22479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41408" cy="2266069"/>
                      </a:xfrm>
                      <a:prstGeom prst="rect">
                        <a:avLst/>
                      </a:prstGeom>
                    </pic:spPr>
                  </pic:pic>
                </a:graphicData>
              </a:graphic>
            </wp:inline>
          </w:drawing>
        </w:r>
      </w:ins>
    </w:p>
    <w:p w14:paraId="192EEEF5" w14:textId="77777777" w:rsidR="00DF6D5A" w:rsidRDefault="00DF6D5A" w:rsidP="00DF6D5A">
      <w:pPr>
        <w:pStyle w:val="Text"/>
        <w:jc w:val="center"/>
        <w:rPr>
          <w:ins w:id="229" w:author="Matthew Kevin Amadeus" w:date="2019-12-03T23:56:00Z"/>
        </w:rPr>
        <w:pPrChange w:id="230" w:author="Matthew Kevin Amadeus" w:date="2019-12-03T23:57:00Z">
          <w:pPr>
            <w:pStyle w:val="Text"/>
          </w:pPr>
        </w:pPrChange>
      </w:pPr>
    </w:p>
    <w:p w14:paraId="60D89CA7" w14:textId="6963BF3D" w:rsidR="007D268A" w:rsidRDefault="00DF6D5A" w:rsidP="007D268A">
      <w:pPr>
        <w:pStyle w:val="Text"/>
        <w:rPr>
          <w:ins w:id="231" w:author="Matthew Kevin Amadeus" w:date="2019-12-03T23:55:00Z"/>
        </w:rPr>
        <w:pPrChange w:id="232" w:author="Matthew Kevin Amadeus" w:date="2019-12-03T23:58:00Z">
          <w:pPr>
            <w:pStyle w:val="Text"/>
          </w:pPr>
        </w:pPrChange>
      </w:pPr>
      <w:ins w:id="233" w:author="Matthew Kevin Amadeus" w:date="2019-12-03T23:56:00Z">
        <w:r>
          <w:t xml:space="preserve">The BFS traversal of the tree also has a certain pattern to it; the author chooses to do BFS traversal from the </w:t>
        </w:r>
      </w:ins>
      <w:ins w:id="234" w:author="Matthew Kevin Amadeus" w:date="2019-12-03T23:57:00Z">
        <w:r>
          <w:t>NE region, NW region, SW region, and the SE region, respectively.</w:t>
        </w:r>
      </w:ins>
      <w:ins w:id="235" w:author="Matthew Kevin Amadeus" w:date="2019-12-03T23:58:00Z">
        <w:r w:rsidR="00E400A1">
          <w:t xml:space="preserve"> This order of traversal doesn’t really affect the end result of image compression, thus can be ignored.</w:t>
        </w:r>
      </w:ins>
    </w:p>
    <w:p w14:paraId="08B5EEC7" w14:textId="650D9832" w:rsidR="00DF6D5A" w:rsidRDefault="007D268A" w:rsidP="00DF6D5A">
      <w:pPr>
        <w:pStyle w:val="Text"/>
        <w:rPr>
          <w:ins w:id="236" w:author="Matthew Kevin Amadeus" w:date="2019-12-03T21:31:00Z"/>
        </w:rPr>
        <w:pPrChange w:id="237" w:author="Matthew Kevin Amadeus" w:date="2019-12-03T23:55:00Z">
          <w:pPr>
            <w:pStyle w:val="Text"/>
          </w:pPr>
        </w:pPrChange>
      </w:pPr>
      <w:ins w:id="238" w:author="Matthew Kevin Amadeus" w:date="2019-12-03T23:59:00Z">
        <w:r>
          <w:t>As mentioned before, an appropriate value of</w:t>
        </w:r>
      </w:ins>
    </w:p>
    <w:p w14:paraId="733D6A71" w14:textId="77777777" w:rsidR="000A6ED1" w:rsidRDefault="000A6ED1" w:rsidP="00592230">
      <w:pPr>
        <w:pStyle w:val="Text"/>
        <w:rPr>
          <w:ins w:id="239" w:author="Matthew Kevin Amadeus" w:date="2019-12-02T19:09:00Z"/>
        </w:rPr>
      </w:pPr>
    </w:p>
    <w:p w14:paraId="797EBC90" w14:textId="77777777" w:rsidR="000B5F62" w:rsidRDefault="000B5F62" w:rsidP="000B5F62">
      <w:pPr>
        <w:pStyle w:val="Text"/>
        <w:jc w:val="center"/>
        <w:rPr>
          <w:ins w:id="240" w:author="Matthew Kevin Amadeus" w:date="2019-12-03T21:47:00Z"/>
        </w:rPr>
      </w:pPr>
      <w:ins w:id="241" w:author="Matthew Kevin Amadeus" w:date="2019-12-03T21:47:00Z">
        <w:r>
          <w:rPr>
            <w:noProof/>
          </w:rPr>
          <w:drawing>
            <wp:inline distT="0" distB="0" distL="0" distR="0" wp14:anchorId="44A2AD6D" wp14:editId="7D52FE1E">
              <wp:extent cx="2293620" cy="2293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3620" cy="2293620"/>
                      </a:xfrm>
                      <a:prstGeom prst="rect">
                        <a:avLst/>
                      </a:prstGeom>
                      <a:noFill/>
                      <a:ln>
                        <a:noFill/>
                      </a:ln>
                    </pic:spPr>
                  </pic:pic>
                </a:graphicData>
              </a:graphic>
            </wp:inline>
          </w:drawing>
        </w:r>
      </w:ins>
    </w:p>
    <w:p w14:paraId="0E14E384" w14:textId="77777777" w:rsidR="000B5F62" w:rsidRPr="001E6FC3" w:rsidRDefault="000B5F62" w:rsidP="000B5F62">
      <w:pPr>
        <w:pStyle w:val="Text"/>
        <w:ind w:firstLine="0"/>
        <w:jc w:val="center"/>
        <w:rPr>
          <w:ins w:id="242" w:author="Matthew Kevin Amadeus" w:date="2019-12-03T21:47:00Z"/>
          <w:i/>
          <w:iCs/>
        </w:rPr>
      </w:pPr>
      <w:ins w:id="243" w:author="Matthew Kevin Amadeus" w:date="2019-12-03T21:47:00Z">
        <w:r w:rsidRPr="001E6FC3">
          <w:rPr>
            <w:i/>
            <w:iCs/>
          </w:rPr>
          <w:t>(Fig 1:</w:t>
        </w:r>
        <w:r>
          <w:rPr>
            <w:i/>
            <w:iCs/>
          </w:rPr>
          <w:t xml:space="preserve"> Image of Lenna (512x512), segmented by STD of 5.0. Source: Author</w:t>
        </w:r>
        <w:r w:rsidRPr="001E6FC3">
          <w:rPr>
            <w:i/>
            <w:iCs/>
          </w:rPr>
          <w:t>)</w:t>
        </w:r>
      </w:ins>
    </w:p>
    <w:p w14:paraId="5268F487" w14:textId="77777777" w:rsidR="000B5F62" w:rsidRDefault="000B5F62" w:rsidP="000B5F62">
      <w:pPr>
        <w:pStyle w:val="Text"/>
        <w:jc w:val="center"/>
        <w:rPr>
          <w:ins w:id="244" w:author="Matthew Kevin Amadeus" w:date="2019-12-03T21:47:00Z"/>
        </w:rPr>
      </w:pPr>
    </w:p>
    <w:p w14:paraId="1F79B404" w14:textId="77777777" w:rsidR="000B5F62" w:rsidRDefault="000B5F62" w:rsidP="000B5F62">
      <w:pPr>
        <w:pStyle w:val="Text"/>
        <w:jc w:val="center"/>
        <w:rPr>
          <w:ins w:id="245" w:author="Matthew Kevin Amadeus" w:date="2019-12-03T21:47:00Z"/>
        </w:rPr>
      </w:pPr>
      <w:ins w:id="246" w:author="Matthew Kevin Amadeus" w:date="2019-12-03T21:47:00Z">
        <w:r>
          <w:rPr>
            <w:noProof/>
          </w:rPr>
          <w:drawing>
            <wp:inline distT="0" distB="0" distL="0" distR="0" wp14:anchorId="5A807E38" wp14:editId="3953EA00">
              <wp:extent cx="2346960" cy="2346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ins>
    </w:p>
    <w:p w14:paraId="1AFBB02F" w14:textId="77777777" w:rsidR="000B5F62" w:rsidRDefault="000B5F62" w:rsidP="000B5F62">
      <w:pPr>
        <w:pStyle w:val="Text"/>
        <w:ind w:firstLine="0"/>
        <w:jc w:val="center"/>
        <w:rPr>
          <w:ins w:id="247" w:author="Matthew Kevin Amadeus" w:date="2019-12-03T21:47:00Z"/>
          <w:i/>
          <w:iCs/>
        </w:rPr>
      </w:pPr>
      <w:ins w:id="248" w:author="Matthew Kevin Amadeus" w:date="2019-12-03T21:47:00Z">
        <w:r w:rsidRPr="001E6FC3">
          <w:rPr>
            <w:i/>
            <w:iCs/>
          </w:rPr>
          <w:lastRenderedPageBreak/>
          <w:t>(Fig 1:</w:t>
        </w:r>
        <w:r>
          <w:rPr>
            <w:i/>
            <w:iCs/>
          </w:rPr>
          <w:t xml:space="preserve"> Image of Lenna (512x512), segmented by STD of 15.0. Source: Author</w:t>
        </w:r>
        <w:r w:rsidRPr="001E6FC3">
          <w:rPr>
            <w:i/>
            <w:iCs/>
          </w:rPr>
          <w:t>)</w:t>
        </w:r>
      </w:ins>
    </w:p>
    <w:p w14:paraId="782BCF42" w14:textId="77777777" w:rsidR="00C1701E" w:rsidDel="007D268A" w:rsidRDefault="00C1701E">
      <w:pPr>
        <w:pStyle w:val="Text"/>
        <w:jc w:val="left"/>
        <w:rPr>
          <w:del w:id="249" w:author="Matthew Kevin Amadeus" w:date="2019-12-04T00:00:00Z"/>
        </w:rPr>
        <w:pPrChange w:id="250" w:author="Matthew Kevin Amadeus" w:date="2019-12-02T19:03:00Z">
          <w:pPr>
            <w:pStyle w:val="Text"/>
          </w:pPr>
        </w:pPrChange>
      </w:pPr>
      <w:bookmarkStart w:id="251" w:name="_GoBack"/>
      <w:bookmarkEnd w:id="251"/>
    </w:p>
    <w:p w14:paraId="7103F865" w14:textId="41876F77" w:rsidR="00774F0D" w:rsidDel="007D268A" w:rsidRDefault="00774F0D" w:rsidP="007D268A">
      <w:pPr>
        <w:pStyle w:val="Heading2"/>
        <w:tabs>
          <w:tab w:val="left" w:pos="142"/>
        </w:tabs>
        <w:ind w:left="0"/>
        <w:rPr>
          <w:del w:id="252" w:author="Matthew Kevin Amadeus" w:date="2019-12-04T00:00:00Z"/>
        </w:rPr>
        <w:pPrChange w:id="253" w:author="Matthew Kevin Amadeus" w:date="2019-12-04T00:00:00Z">
          <w:pPr>
            <w:pStyle w:val="Heading2"/>
            <w:tabs>
              <w:tab w:val="left" w:pos="142"/>
            </w:tabs>
          </w:pPr>
        </w:pPrChange>
      </w:pPr>
      <w:del w:id="254" w:author="Matthew Kevin Amadeus" w:date="2019-12-04T00:00:00Z">
        <w:r w:rsidDel="007D268A">
          <w:delText>D. Equations</w:delText>
        </w:r>
      </w:del>
    </w:p>
    <w:p w14:paraId="405D2DB5" w14:textId="0F39AA28" w:rsidR="00774F0D" w:rsidDel="007D268A" w:rsidRDefault="00774F0D" w:rsidP="007D268A">
      <w:pPr>
        <w:pStyle w:val="Text"/>
        <w:ind w:firstLine="0"/>
        <w:rPr>
          <w:del w:id="255" w:author="Matthew Kevin Amadeus" w:date="2019-12-04T00:00:00Z"/>
        </w:rPr>
        <w:pPrChange w:id="256" w:author="Matthew Kevin Amadeus" w:date="2019-12-04T00:00:00Z">
          <w:pPr>
            <w:pStyle w:val="Text"/>
          </w:pPr>
        </w:pPrChange>
      </w:pPr>
      <w:del w:id="257" w:author="Matthew Kevin Amadeus" w:date="2019-12-04T00:00:00Z">
        <w:r w:rsidDel="007D268A">
          <w:delTex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delText>
        </w:r>
      </w:del>
    </w:p>
    <w:p w14:paraId="51AF4BB3" w14:textId="324185B1" w:rsidR="00774F0D" w:rsidDel="007D268A" w:rsidRDefault="00774F0D" w:rsidP="007D268A">
      <w:pPr>
        <w:rPr>
          <w:del w:id="258" w:author="Matthew Kevin Amadeus" w:date="2019-12-04T00:00:00Z"/>
        </w:rPr>
        <w:pPrChange w:id="259" w:author="Matthew Kevin Amadeus" w:date="2019-12-04T00:00:00Z">
          <w:pPr/>
        </w:pPrChange>
      </w:pPr>
    </w:p>
    <w:p w14:paraId="4CF7EECA" w14:textId="132BA9DA" w:rsidR="00774F0D" w:rsidDel="007D268A" w:rsidRDefault="00774F0D" w:rsidP="007D268A">
      <w:pPr>
        <w:pStyle w:val="Equation"/>
        <w:tabs>
          <w:tab w:val="clear" w:pos="5040"/>
          <w:tab w:val="right" w:pos="4678"/>
        </w:tabs>
        <w:rPr>
          <w:del w:id="260" w:author="Matthew Kevin Amadeus" w:date="2019-12-04T00:00:00Z"/>
        </w:rPr>
        <w:pPrChange w:id="261" w:author="Matthew Kevin Amadeus" w:date="2019-12-04T00:00:00Z">
          <w:pPr>
            <w:pStyle w:val="Equation"/>
            <w:tabs>
              <w:tab w:val="clear" w:pos="5040"/>
              <w:tab w:val="right" w:pos="4678"/>
            </w:tabs>
          </w:pPr>
        </w:pPrChange>
      </w:pPr>
      <w:del w:id="262" w:author="Matthew Kevin Amadeus" w:date="2019-12-04T00:00:00Z">
        <w:r w:rsidDel="007D268A">
          <w:rPr>
            <w:position w:val="-28"/>
          </w:rPr>
          <w:object w:dxaOrig="5355" w:dyaOrig="764" w14:anchorId="016871FD">
            <v:shape id="_x0000_i1026" type="#_x0000_t75" style="width:267.6pt;height:38.4pt" o:ole="" filled="t">
              <v:fill color2="black"/>
              <v:imagedata r:id="rId25" o:title=""/>
            </v:shape>
            <o:OLEObject Type="Embed" ProgID="Equation.3" ShapeID="_x0000_i1026" DrawAspect="Content" ObjectID="_1636922823" r:id="rId26"/>
          </w:object>
        </w:r>
        <w:r w:rsidDel="007D268A">
          <w:tab/>
          <w:delText>(1)</w:delText>
        </w:r>
      </w:del>
    </w:p>
    <w:p w14:paraId="5E909046" w14:textId="0D1FD31C" w:rsidR="00774F0D" w:rsidDel="007D268A" w:rsidRDefault="00774F0D" w:rsidP="007D268A">
      <w:pPr>
        <w:rPr>
          <w:del w:id="263" w:author="Matthew Kevin Amadeus" w:date="2019-12-04T00:00:00Z"/>
        </w:rPr>
        <w:pPrChange w:id="264" w:author="Matthew Kevin Amadeus" w:date="2019-12-04T00:00:00Z">
          <w:pPr/>
        </w:pPrChange>
      </w:pPr>
    </w:p>
    <w:p w14:paraId="6AFBC5E9" w14:textId="44A841F7" w:rsidR="00774F0D" w:rsidDel="007D268A" w:rsidRDefault="00774F0D" w:rsidP="007D268A">
      <w:pPr>
        <w:pStyle w:val="Text"/>
        <w:ind w:firstLine="0"/>
        <w:rPr>
          <w:del w:id="265" w:author="Matthew Kevin Amadeus" w:date="2019-12-04T00:00:00Z"/>
        </w:rPr>
        <w:pPrChange w:id="266" w:author="Matthew Kevin Amadeus" w:date="2019-12-04T00:00:00Z">
          <w:pPr>
            <w:pStyle w:val="Text"/>
          </w:pPr>
        </w:pPrChange>
      </w:pPr>
      <w:del w:id="267" w:author="Matthew Kevin Amadeus" w:date="2019-12-04T00:00:00Z">
        <w:r w:rsidDel="007D268A">
          <w:delText>Be sure that the symbols in your equation have been defined before the equation appears or immediately following. Italicize symbols (</w:delText>
        </w:r>
        <w:r w:rsidDel="007D268A">
          <w:rPr>
            <w:i/>
            <w:iCs/>
          </w:rPr>
          <w:delText>T</w:delText>
        </w:r>
        <w:r w:rsidDel="007D268A">
          <w:delText xml:space="preserve"> might refer to temperature, but T is the unit tesla). Refer to “(1),” not “Eq. (1)” or “equation (1),” except at the beginning of a sentence: “Equation (1) is ... .”</w:delText>
        </w:r>
      </w:del>
    </w:p>
    <w:p w14:paraId="57E47ED8" w14:textId="05F783DD" w:rsidR="00774F0D" w:rsidDel="007D268A" w:rsidRDefault="00FD6E03" w:rsidP="007D268A">
      <w:pPr>
        <w:pStyle w:val="Text"/>
        <w:ind w:firstLine="0"/>
        <w:rPr>
          <w:del w:id="268" w:author="Matthew Kevin Amadeus" w:date="2019-12-04T00:00:00Z"/>
        </w:rPr>
        <w:pPrChange w:id="269" w:author="Matthew Kevin Amadeus" w:date="2019-12-04T00:00:00Z">
          <w:pPr>
            <w:pStyle w:val="Text"/>
          </w:pPr>
        </w:pPrChange>
      </w:pPr>
      <w:del w:id="270" w:author="Matthew Kevin Amadeus" w:date="2019-11-30T23:44:00Z">
        <w:r w:rsidDel="000C3AE7">
          <w:rPr>
            <w:noProof/>
          </w:rPr>
          <w:drawing>
            <wp:inline distT="0" distB="0" distL="0" distR="0" wp14:anchorId="7F0B5A1C" wp14:editId="3245D0E1">
              <wp:extent cx="3231515" cy="84772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31515" cy="847725"/>
                      </a:xfrm>
                      <a:prstGeom prst="rect">
                        <a:avLst/>
                      </a:prstGeom>
                      <a:noFill/>
                      <a:ln>
                        <a:noFill/>
                      </a:ln>
                    </pic:spPr>
                  </pic:pic>
                </a:graphicData>
              </a:graphic>
            </wp:inline>
          </w:drawing>
        </w:r>
      </w:del>
    </w:p>
    <w:p w14:paraId="73E30067" w14:textId="71AADDF2" w:rsidR="00774F0D" w:rsidDel="007D268A" w:rsidRDefault="00774F0D" w:rsidP="007D268A">
      <w:pPr>
        <w:pStyle w:val="Heading2"/>
        <w:tabs>
          <w:tab w:val="left" w:pos="142"/>
        </w:tabs>
        <w:ind w:left="0"/>
        <w:rPr>
          <w:del w:id="271" w:author="Matthew Kevin Amadeus" w:date="2019-12-04T00:00:00Z"/>
        </w:rPr>
        <w:pPrChange w:id="272" w:author="Matthew Kevin Amadeus" w:date="2019-12-04T00:00:00Z">
          <w:pPr>
            <w:pStyle w:val="Heading2"/>
            <w:tabs>
              <w:tab w:val="left" w:pos="142"/>
            </w:tabs>
          </w:pPr>
        </w:pPrChange>
      </w:pPr>
      <w:del w:id="273" w:author="Matthew Kevin Amadeus" w:date="2019-12-04T00:00:00Z">
        <w:r w:rsidDel="007D268A">
          <w:delText>E. Other Recommendations</w:delText>
        </w:r>
      </w:del>
    </w:p>
    <w:p w14:paraId="66936ABF" w14:textId="787BB3A7" w:rsidR="00774F0D" w:rsidDel="007D268A" w:rsidRDefault="00774F0D" w:rsidP="007D268A">
      <w:pPr>
        <w:pStyle w:val="Text"/>
        <w:ind w:firstLine="0"/>
        <w:rPr>
          <w:del w:id="274" w:author="Matthew Kevin Amadeus" w:date="2019-12-04T00:00:00Z"/>
        </w:rPr>
        <w:pPrChange w:id="275" w:author="Matthew Kevin Amadeus" w:date="2019-12-04T00:00:00Z">
          <w:pPr>
            <w:pStyle w:val="Text"/>
          </w:pPr>
        </w:pPrChange>
      </w:pPr>
      <w:del w:id="276" w:author="Matthew Kevin Amadeus" w:date="2019-12-04T00:00:00Z">
        <w:r w:rsidDel="007D268A">
          <w:delTex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delText>
        </w:r>
      </w:del>
    </w:p>
    <w:p w14:paraId="407320FD" w14:textId="077B1C4C" w:rsidR="00774F0D" w:rsidDel="007D268A" w:rsidRDefault="00774F0D" w:rsidP="007D268A">
      <w:pPr>
        <w:pStyle w:val="Text"/>
        <w:ind w:firstLine="0"/>
        <w:rPr>
          <w:del w:id="277" w:author="Matthew Kevin Amadeus" w:date="2019-12-04T00:00:00Z"/>
        </w:rPr>
        <w:pPrChange w:id="278" w:author="Matthew Kevin Amadeus" w:date="2019-12-04T00:00:00Z">
          <w:pPr>
            <w:pStyle w:val="Text"/>
          </w:pPr>
        </w:pPrChange>
      </w:pPr>
      <w:del w:id="279" w:author="Matthew Kevin Amadeus" w:date="2019-12-04T00:00:00Z">
        <w:r w:rsidDel="007D268A">
          <w:delText>Use a zero before decimal points: “0.25,” not “.25.” Use “cm</w:delText>
        </w:r>
        <w:r w:rsidDel="007D268A">
          <w:rPr>
            <w:vertAlign w:val="superscript"/>
          </w:rPr>
          <w:delText>3</w:delText>
        </w:r>
        <w:r w:rsidDel="007D268A">
          <w:delText xml:space="preserve">,” not “cc.” Indicate sample dimensions as “0.1 cm </w:delText>
        </w:r>
        <w:r w:rsidDel="007D268A">
          <w:rPr>
            <w:rFonts w:ascii="Symbol" w:hAnsi="Symbol"/>
          </w:rPr>
          <w:delText></w:delText>
        </w:r>
        <w:r w:rsidDel="007D268A">
          <w:delText xml:space="preserve"> 0.2 cm,” not “0.1 </w:delText>
        </w:r>
        <w:r w:rsidDel="007D268A">
          <w:rPr>
            <w:rFonts w:ascii="Symbol" w:hAnsi="Symbol"/>
          </w:rPr>
          <w:delText></w:delText>
        </w:r>
        <w:r w:rsidDel="007D268A">
          <w:delText xml:space="preserve"> 0.2 cm</w:delText>
        </w:r>
        <w:r w:rsidDel="007D268A">
          <w:rPr>
            <w:vertAlign w:val="superscript"/>
          </w:rPr>
          <w:delText>2</w:delText>
        </w:r>
        <w:r w:rsidDel="007D268A">
          <w:delText>.” The abbreviation for “seconds” is “s,” not “sec.” Do not mix complete spellings and abbreviations of units: use “Wb/m</w:delText>
        </w:r>
        <w:r w:rsidDel="007D268A">
          <w:rPr>
            <w:vertAlign w:val="superscript"/>
          </w:rPr>
          <w:delText>2</w:delText>
        </w:r>
        <w:r w:rsidDel="007D268A">
          <w:delText>” or “webers per square meter,” not “webers/m</w:delText>
        </w:r>
        <w:r w:rsidDel="007D268A">
          <w:rPr>
            <w:vertAlign w:val="superscript"/>
          </w:rPr>
          <w:delText>2</w:delText>
        </w:r>
        <w:r w:rsidDel="007D268A">
          <w:delText>.” When expressing a range of values, write “7 to 9” or “7-9,” not “7~9.”</w:delText>
        </w:r>
      </w:del>
    </w:p>
    <w:p w14:paraId="1BC57090" w14:textId="553A418E" w:rsidR="00774F0D" w:rsidDel="007D268A" w:rsidRDefault="00774F0D" w:rsidP="007D268A">
      <w:pPr>
        <w:pStyle w:val="Text"/>
        <w:ind w:firstLine="0"/>
        <w:rPr>
          <w:del w:id="280" w:author="Matthew Kevin Amadeus" w:date="2019-12-04T00:00:00Z"/>
        </w:rPr>
        <w:pPrChange w:id="281" w:author="Matthew Kevin Amadeus" w:date="2019-12-04T00:00:00Z">
          <w:pPr>
            <w:pStyle w:val="Text"/>
          </w:pPr>
        </w:pPrChange>
      </w:pPr>
      <w:del w:id="282" w:author="Matthew Kevin Amadeus" w:date="2019-12-04T00:00:00Z">
        <w:r w:rsidDel="007D268A">
          <w:delTex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delText>
        </w:r>
      </w:del>
    </w:p>
    <w:p w14:paraId="007C1850" w14:textId="5E8112BD" w:rsidR="00774F0D" w:rsidDel="007D268A" w:rsidRDefault="00774F0D" w:rsidP="007D268A">
      <w:pPr>
        <w:pStyle w:val="Text"/>
        <w:ind w:firstLine="0"/>
        <w:rPr>
          <w:del w:id="283" w:author="Matthew Kevin Amadeus" w:date="2019-12-04T00:00:00Z"/>
        </w:rPr>
        <w:pPrChange w:id="284" w:author="Matthew Kevin Amadeus" w:date="2019-12-04T00:00:00Z">
          <w:pPr>
            <w:pStyle w:val="Text"/>
          </w:pPr>
        </w:pPrChange>
      </w:pPr>
      <w:del w:id="285" w:author="Matthew Kevin Amadeus" w:date="2019-12-04T00:00:00Z">
        <w:r w:rsidDel="007D268A">
          <w:delTex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delText>
        </w:r>
      </w:del>
    </w:p>
    <w:p w14:paraId="33BD59EE" w14:textId="18B8CFAE" w:rsidR="00774F0D" w:rsidDel="007D268A" w:rsidRDefault="00774F0D" w:rsidP="007D268A">
      <w:pPr>
        <w:pStyle w:val="Text"/>
        <w:ind w:firstLine="0"/>
        <w:rPr>
          <w:del w:id="286" w:author="Matthew Kevin Amadeus" w:date="2019-12-04T00:00:00Z"/>
        </w:rPr>
        <w:pPrChange w:id="287" w:author="Matthew Kevin Amadeus" w:date="2019-12-04T00:00:00Z">
          <w:pPr>
            <w:pStyle w:val="Text"/>
          </w:pPr>
        </w:pPrChange>
      </w:pPr>
    </w:p>
    <w:p w14:paraId="022FC107" w14:textId="0503F2B9" w:rsidR="00774F0D" w:rsidDel="007D268A" w:rsidRDefault="00774F0D" w:rsidP="007D268A">
      <w:pPr>
        <w:pStyle w:val="Text"/>
        <w:ind w:firstLine="0"/>
        <w:rPr>
          <w:del w:id="288" w:author="Matthew Kevin Amadeus" w:date="2019-12-04T00:00:00Z"/>
        </w:rPr>
        <w:pPrChange w:id="289" w:author="Matthew Kevin Amadeus" w:date="2019-12-04T00:00:00Z">
          <w:pPr>
            <w:pStyle w:val="Text"/>
          </w:pPr>
        </w:pPrChange>
      </w:pPr>
    </w:p>
    <w:p w14:paraId="7D0CE60B" w14:textId="6006103A" w:rsidR="00774F0D" w:rsidDel="007D268A" w:rsidRDefault="00774F0D" w:rsidP="007D268A">
      <w:pPr>
        <w:pStyle w:val="Heading1"/>
        <w:tabs>
          <w:tab w:val="left" w:pos="0"/>
        </w:tabs>
        <w:rPr>
          <w:del w:id="290" w:author="Matthew Kevin Amadeus" w:date="2019-12-04T00:00:00Z"/>
        </w:rPr>
        <w:pPrChange w:id="291" w:author="Matthew Kevin Amadeus" w:date="2019-12-04T00:00:00Z">
          <w:pPr>
            <w:pStyle w:val="Heading1"/>
            <w:tabs>
              <w:tab w:val="left" w:pos="0"/>
            </w:tabs>
          </w:pPr>
        </w:pPrChange>
      </w:pPr>
      <w:del w:id="292" w:author="Matthew Kevin Amadeus" w:date="2019-12-04T00:00:00Z">
        <w:r w:rsidDel="007D268A">
          <w:delText>IV.   Some Common Mistakes</w:delText>
        </w:r>
      </w:del>
    </w:p>
    <w:p w14:paraId="72E23AE7" w14:textId="2DFB05EC" w:rsidR="00774F0D" w:rsidDel="007D268A" w:rsidRDefault="00774F0D" w:rsidP="007D268A">
      <w:pPr>
        <w:pStyle w:val="Text"/>
        <w:ind w:firstLine="0"/>
        <w:rPr>
          <w:del w:id="293" w:author="Matthew Kevin Amadeus" w:date="2019-12-04T00:00:00Z"/>
        </w:rPr>
        <w:pPrChange w:id="294" w:author="Matthew Kevin Amadeus" w:date="2019-12-04T00:00:00Z">
          <w:pPr>
            <w:pStyle w:val="Text"/>
          </w:pPr>
        </w:pPrChange>
      </w:pPr>
      <w:del w:id="295" w:author="Matthew Kevin Amadeus" w:date="2019-12-04T00:00:00Z">
        <w:r w:rsidDel="007D268A">
          <w:delText>The word “data” is plural, not singular. The subscript for the permeability of vacuum µ</w:delText>
        </w:r>
        <w:r w:rsidDel="007D268A">
          <w:rPr>
            <w:vertAlign w:val="subscript"/>
          </w:rPr>
          <w:delText>0</w:delText>
        </w:r>
        <w:r w:rsidDel="007D268A">
          <w:delTex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delText>
        </w:r>
        <w:r w:rsidDel="007D268A">
          <w:rPr>
            <w:vertAlign w:val="subscript"/>
          </w:rPr>
          <w:delText>0.5</w:delText>
        </w:r>
        <w:r w:rsidDel="007D268A">
          <w:delText>Mn</w:delText>
        </w:r>
        <w:r w:rsidDel="007D268A">
          <w:rPr>
            <w:vertAlign w:val="subscript"/>
          </w:rPr>
          <w:delText>0.5</w:delText>
        </w:r>
        <w:r w:rsidDel="007D268A">
          <w:delText xml:space="preserve"> whereas “Ni–Mn” indicates an alloy of some composition Ni</w:delText>
        </w:r>
        <w:r w:rsidDel="007D268A">
          <w:rPr>
            <w:vertAlign w:val="subscript"/>
          </w:rPr>
          <w:delText>x</w:delText>
        </w:r>
        <w:r w:rsidDel="007D268A">
          <w:delText>Mn</w:delText>
        </w:r>
        <w:r w:rsidDel="007D268A">
          <w:rPr>
            <w:vertAlign w:val="subscript"/>
          </w:rPr>
          <w:delText>1-x</w:delText>
        </w:r>
        <w:r w:rsidDel="007D268A">
          <w:delText>.</w:delText>
        </w:r>
      </w:del>
    </w:p>
    <w:p w14:paraId="6BFAB5AA" w14:textId="3CC95FA8" w:rsidR="00774F0D" w:rsidDel="007D268A" w:rsidRDefault="00774F0D" w:rsidP="007D268A">
      <w:pPr>
        <w:pStyle w:val="Text"/>
        <w:ind w:firstLine="0"/>
        <w:rPr>
          <w:del w:id="296" w:author="Matthew Kevin Amadeus" w:date="2019-12-04T00:00:00Z"/>
        </w:rPr>
        <w:pPrChange w:id="297" w:author="Matthew Kevin Amadeus" w:date="2019-12-04T00:00:00Z">
          <w:pPr>
            <w:pStyle w:val="Text"/>
          </w:pPr>
        </w:pPrChange>
      </w:pPr>
      <w:del w:id="298" w:author="Matthew Kevin Amadeus" w:date="2019-12-04T00:00:00Z">
        <w:r w:rsidDel="007D268A">
          <w:delText xml:space="preserve">Be aware of the different meanings of the homophones “affect” (usually a verb) and “effect” (usually a noun), “complement” and “compliment,” “discreet” and “discrete,” “principal” (e.g., “principal investigator”) and “principle” (e.g., “principle of measurement”). Do not confuse “imply” and “infer.” </w:delText>
        </w:r>
      </w:del>
    </w:p>
    <w:p w14:paraId="0C181D71" w14:textId="74814D39" w:rsidR="00774F0D" w:rsidDel="007D268A" w:rsidRDefault="00774F0D" w:rsidP="007D268A">
      <w:pPr>
        <w:pStyle w:val="Text"/>
        <w:ind w:firstLine="0"/>
        <w:rPr>
          <w:del w:id="299" w:author="Matthew Kevin Amadeus" w:date="2019-12-04T00:00:00Z"/>
        </w:rPr>
        <w:pPrChange w:id="300" w:author="Matthew Kevin Amadeus" w:date="2019-12-04T00:00:00Z">
          <w:pPr>
            <w:pStyle w:val="Text"/>
          </w:pPr>
        </w:pPrChange>
      </w:pPr>
      <w:del w:id="301" w:author="Matthew Kevin Amadeus" w:date="2019-12-04T00:00:00Z">
        <w:r w:rsidDel="007D268A">
          <w:delText>Prefixes such as “non,” “sub,” “micro,” “multi,” and “"ultra” are not independent words; they should be joined to the words they modify, usually without a hyphen. There is no period after the “et” in the Latin abbreviation “</w:delText>
        </w:r>
        <w:r w:rsidDel="007D268A">
          <w:rPr>
            <w:i/>
            <w:iCs/>
          </w:rPr>
          <w:delText>et al.</w:delText>
        </w:r>
        <w:r w:rsidDel="007D268A">
          <w:delText>” (it is also italicized). The abbreviation “i.e.,” means “that is,” and the abbreviation “e.g.,” means “for example” (these abbreviations are not italicized).</w:delText>
        </w:r>
      </w:del>
    </w:p>
    <w:p w14:paraId="142E3412" w14:textId="77777777" w:rsidR="00774F0D" w:rsidRDefault="00774F0D" w:rsidP="007D268A">
      <w:pPr>
        <w:pStyle w:val="Text"/>
        <w:ind w:firstLine="0"/>
        <w:pPrChange w:id="302" w:author="Matthew Kevin Amadeus" w:date="2019-12-04T00:00:00Z">
          <w:pPr>
            <w:pStyle w:val="Text"/>
          </w:pPr>
        </w:pPrChange>
      </w:pPr>
    </w:p>
    <w:p w14:paraId="4B905CF9" w14:textId="77777777" w:rsidR="00774F0D" w:rsidRDefault="00774F0D">
      <w:pPr>
        <w:pStyle w:val="Text"/>
      </w:pPr>
    </w:p>
    <w:p w14:paraId="7C4B8C67" w14:textId="77777777" w:rsidR="00774F0D" w:rsidRDefault="00774F0D">
      <w:pPr>
        <w:pStyle w:val="Heading1"/>
        <w:tabs>
          <w:tab w:val="left" w:pos="0"/>
        </w:tabs>
      </w:pPr>
      <w:r>
        <w:t>V.   Conclusion</w:t>
      </w:r>
    </w:p>
    <w:p w14:paraId="79564459"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7D891120" w14:textId="77777777" w:rsidR="00774F0D" w:rsidRDefault="00774F0D">
      <w:pPr>
        <w:pStyle w:val="Text"/>
      </w:pPr>
    </w:p>
    <w:p w14:paraId="0E62F024" w14:textId="77777777" w:rsidR="00774F0D" w:rsidRDefault="00774F0D">
      <w:pPr>
        <w:pStyle w:val="Text"/>
      </w:pPr>
    </w:p>
    <w:p w14:paraId="04A33DC5" w14:textId="77777777" w:rsidR="00774F0D" w:rsidRDefault="00774F0D">
      <w:pPr>
        <w:pStyle w:val="Heading1"/>
        <w:tabs>
          <w:tab w:val="left" w:pos="0"/>
        </w:tabs>
      </w:pPr>
      <w:r>
        <w:t>VI.   Appendix</w:t>
      </w:r>
    </w:p>
    <w:p w14:paraId="058553E2" w14:textId="38D0D846" w:rsidR="00774F0D" w:rsidRDefault="00774F0D">
      <w:pPr>
        <w:pStyle w:val="Text"/>
        <w:rPr>
          <w:ins w:id="303" w:author="Matthew Kevin Amadeus" w:date="2019-12-02T19:02:00Z"/>
        </w:rPr>
      </w:pPr>
      <w:del w:id="304" w:author="Matthew Kevin Amadeus" w:date="2019-12-02T19:01:00Z">
        <w:r w:rsidDel="00757B06">
          <w:delText>Appendixes, if needed, appear before the acknowledgment.</w:delText>
        </w:r>
      </w:del>
      <w:ins w:id="305" w:author="Matthew Kevin Amadeus" w:date="2019-12-02T19:01:00Z">
        <w:r w:rsidR="00757B06">
          <w:t>The program that the author creates can be access in this GitHub link :</w:t>
        </w:r>
      </w:ins>
      <w:ins w:id="306" w:author="Matthew Kevin Amadeus" w:date="2019-12-02T19:02:00Z">
        <w:r w:rsidR="00757B06">
          <w:t xml:space="preserve"> </w:t>
        </w:r>
      </w:ins>
    </w:p>
    <w:p w14:paraId="3F05BA97" w14:textId="33F06014" w:rsidR="00757B06" w:rsidRDefault="00757B06">
      <w:pPr>
        <w:pStyle w:val="Text"/>
        <w:rPr>
          <w:ins w:id="307" w:author="Matthew Kevin Amadeus" w:date="2019-12-02T19:02:00Z"/>
        </w:rPr>
      </w:pPr>
      <w:ins w:id="308" w:author="Matthew Kevin Amadeus" w:date="2019-12-02T19:02:00Z">
        <w:r>
          <w:fldChar w:fldCharType="begin"/>
        </w:r>
        <w:r>
          <w:instrText xml:space="preserve"> HYPERLINK "</w:instrText>
        </w:r>
        <w:r w:rsidRPr="00757B06">
          <w:instrText>https://github.com/mkamadeus/Discrete-Mathematics-Quadtree-Decomposition</w:instrText>
        </w:r>
        <w:r>
          <w:instrText xml:space="preserve">" </w:instrText>
        </w:r>
        <w:r>
          <w:fldChar w:fldCharType="separate"/>
        </w:r>
        <w:r w:rsidRPr="004B6FF2">
          <w:rPr>
            <w:rStyle w:val="Hyperlink"/>
          </w:rPr>
          <w:t>https://github.com/mkamadeus/Discrete-Mathematics-Quadtree-Decomposition</w:t>
        </w:r>
        <w:r>
          <w:fldChar w:fldCharType="end"/>
        </w:r>
      </w:ins>
    </w:p>
    <w:p w14:paraId="519961B5" w14:textId="77777777" w:rsidR="00757B06" w:rsidRDefault="00757B06">
      <w:pPr>
        <w:pStyle w:val="Text"/>
      </w:pPr>
    </w:p>
    <w:p w14:paraId="66EFCA1C" w14:textId="77777777" w:rsidR="00774F0D" w:rsidRDefault="00774F0D">
      <w:pPr>
        <w:pStyle w:val="Text"/>
      </w:pPr>
    </w:p>
    <w:p w14:paraId="1829792E" w14:textId="77777777" w:rsidR="00774F0D" w:rsidRDefault="00774F0D">
      <w:pPr>
        <w:pStyle w:val="Text"/>
      </w:pPr>
    </w:p>
    <w:p w14:paraId="0A1A877F" w14:textId="77777777" w:rsidR="00774F0D" w:rsidRDefault="00774F0D">
      <w:pPr>
        <w:pStyle w:val="Heading1"/>
        <w:tabs>
          <w:tab w:val="left" w:pos="0"/>
        </w:tabs>
      </w:pPr>
      <w:r>
        <w:t>VII.   Acknowledgment</w:t>
      </w:r>
    </w:p>
    <w:p w14:paraId="36CCC5F0"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8D267DE" w14:textId="77777777" w:rsidR="00CC7F0B" w:rsidRDefault="00CC7F0B">
      <w:pPr>
        <w:pStyle w:val="Text"/>
      </w:pPr>
    </w:p>
    <w:p w14:paraId="6AE7AE20" w14:textId="77777777" w:rsidR="00774F0D" w:rsidRDefault="00774F0D">
      <w:pPr>
        <w:pStyle w:val="Heading1"/>
        <w:tabs>
          <w:tab w:val="left" w:pos="0"/>
        </w:tabs>
      </w:pPr>
      <w:r>
        <w:t>References</w:t>
      </w:r>
    </w:p>
    <w:p w14:paraId="550FF2D7" w14:textId="44F61B9C" w:rsidR="00774F0D" w:rsidRDefault="00BA4CCF">
      <w:pPr>
        <w:pStyle w:val="References"/>
        <w:tabs>
          <w:tab w:val="left" w:pos="360"/>
        </w:tabs>
        <w:ind w:left="360" w:hanging="360"/>
        <w:rPr>
          <w:ins w:id="309" w:author="Matthew Kevin Amadeus" w:date="2019-11-30T23:14:00Z"/>
        </w:rPr>
      </w:pPr>
      <w:r>
        <w:t xml:space="preserve">S. </w:t>
      </w:r>
      <w:proofErr w:type="spellStart"/>
      <w:r>
        <w:t>Aluru</w:t>
      </w:r>
      <w:proofErr w:type="spellEnd"/>
      <w:r w:rsidR="00774F0D">
        <w:t>, “</w:t>
      </w:r>
      <w:r>
        <w:t>Handbook of Data Structures and Applications, Second Edition</w:t>
      </w:r>
      <w:r w:rsidR="00774F0D">
        <w:t xml:space="preserve">”.  </w:t>
      </w:r>
      <w:r w:rsidR="00810AE3">
        <w:t>Florida</w:t>
      </w:r>
      <w:r w:rsidR="00774F0D">
        <w:t xml:space="preserve">: </w:t>
      </w:r>
      <w:r w:rsidR="00810AE3">
        <w:t>CRC Press</w:t>
      </w:r>
      <w:r w:rsidR="00774F0D">
        <w:t xml:space="preserve">, </w:t>
      </w:r>
      <w:r w:rsidR="00810AE3">
        <w:t>2018</w:t>
      </w:r>
      <w:r w:rsidR="00774F0D">
        <w:t xml:space="preserve">, pp. </w:t>
      </w:r>
      <w:r>
        <w:t>309</w:t>
      </w:r>
      <w:r w:rsidR="00774F0D">
        <w:t>.</w:t>
      </w:r>
    </w:p>
    <w:p w14:paraId="308DFCD9" w14:textId="5EA5DD4E" w:rsidR="000E75B4" w:rsidRDefault="000E75B4">
      <w:pPr>
        <w:pStyle w:val="References"/>
        <w:tabs>
          <w:tab w:val="left" w:pos="360"/>
        </w:tabs>
        <w:ind w:left="360" w:hanging="360"/>
        <w:rPr>
          <w:ins w:id="310" w:author="Matthew Kevin Amadeus" w:date="2019-12-01T18:33:00Z"/>
        </w:rPr>
      </w:pPr>
      <w:proofErr w:type="spellStart"/>
      <w:ins w:id="311" w:author="Matthew Kevin Amadeus" w:date="2019-11-30T23:14:00Z">
        <w:r>
          <w:t>Vassilakopoulos</w:t>
        </w:r>
        <w:proofErr w:type="spellEnd"/>
        <w:r>
          <w:t xml:space="preserve"> M., </w:t>
        </w:r>
        <w:proofErr w:type="spellStart"/>
        <w:r>
          <w:t>Tzouramanis</w:t>
        </w:r>
        <w:proofErr w:type="spellEnd"/>
        <w:r>
          <w:t xml:space="preserve"> T. (2018) Quadtrees (and Family). In: Liu L., </w:t>
        </w:r>
        <w:proofErr w:type="spellStart"/>
        <w:r>
          <w:t>Özsu</w:t>
        </w:r>
        <w:proofErr w:type="spellEnd"/>
        <w:r>
          <w:t xml:space="preserve"> M.T. (eds) Encyclopedia of Database Systems. Springer, New York, NY</w:t>
        </w:r>
      </w:ins>
    </w:p>
    <w:p w14:paraId="1C27EBFB" w14:textId="28088143" w:rsidR="00381BFC" w:rsidRDefault="001017E9">
      <w:pPr>
        <w:pStyle w:val="References"/>
        <w:tabs>
          <w:tab w:val="left" w:pos="360"/>
        </w:tabs>
        <w:ind w:left="360" w:hanging="360"/>
      </w:pPr>
      <w:r>
        <w:fldChar w:fldCharType="begin"/>
      </w:r>
      <w:r>
        <w:instrText xml:space="preserve"> HYPERLINK "</w:instrText>
      </w:r>
      <w:ins w:id="312" w:author="Matthew Kevin Amadeus" w:date="2019-12-01T18:33:00Z">
        <w:r w:rsidRPr="00381BFC">
          <w:instrText>https://sisu.ut.ee/imageprocessing/book/1</w:instrText>
        </w:r>
      </w:ins>
      <w:r>
        <w:instrText xml:space="preserve">" </w:instrText>
      </w:r>
      <w:r>
        <w:fldChar w:fldCharType="separate"/>
      </w:r>
      <w:ins w:id="313" w:author="Matthew Kevin Amadeus" w:date="2019-12-01T18:33:00Z">
        <w:r w:rsidRPr="004B6FF2">
          <w:rPr>
            <w:rStyle w:val="Hyperlink"/>
          </w:rPr>
          <w:t>https://sisu.ut.ee/imageprocessing/book/1</w:t>
        </w:r>
      </w:ins>
      <w:r>
        <w:fldChar w:fldCharType="end"/>
      </w:r>
    </w:p>
    <w:p w14:paraId="6540F4F8" w14:textId="49E25904" w:rsidR="001017E9" w:rsidRDefault="001017E9">
      <w:pPr>
        <w:pStyle w:val="References"/>
        <w:tabs>
          <w:tab w:val="left" w:pos="360"/>
        </w:tabs>
        <w:ind w:left="360" w:hanging="360"/>
      </w:pPr>
      <w:r w:rsidRPr="001017E9">
        <w:t>https://github.com/fogleman/Quads</w:t>
      </w:r>
    </w:p>
    <w:p w14:paraId="5FE40DA0"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Wadsworth</w:t>
          </w:r>
        </w:smartTag>
      </w:smartTag>
      <w:r>
        <w:t>, 1993, pp. 123–135.</w:t>
      </w:r>
    </w:p>
    <w:p w14:paraId="4AEBA611"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xml:space="preserve">: Springer-Verlag, 1985, </w:t>
      </w:r>
      <w:proofErr w:type="spellStart"/>
      <w:r>
        <w:t>ch.</w:t>
      </w:r>
      <w:proofErr w:type="spellEnd"/>
      <w:r>
        <w:t xml:space="preserve"> 4.</w:t>
      </w:r>
    </w:p>
    <w:p w14:paraId="4D4EA614" w14:textId="77777777" w:rsidR="00774F0D" w:rsidRDefault="00774F0D">
      <w:pPr>
        <w:pStyle w:val="References"/>
        <w:tabs>
          <w:tab w:val="left" w:pos="360"/>
        </w:tabs>
        <w:ind w:left="360" w:hanging="360"/>
      </w:pPr>
      <w:r>
        <w:t>B. Smith, “An approach to graphs of linear forms (Unpublished work style),” unpublished.</w:t>
      </w:r>
    </w:p>
    <w:p w14:paraId="5D46272E" w14:textId="77777777" w:rsidR="00774F0D" w:rsidRDefault="00774F0D">
      <w:pPr>
        <w:pStyle w:val="References"/>
        <w:tabs>
          <w:tab w:val="left" w:pos="360"/>
        </w:tabs>
        <w:ind w:left="360" w:hanging="360"/>
      </w:pPr>
      <w:r>
        <w:t xml:space="preserve">E. H. Miller, “A note on reflector arrays (Periodical style—Accepted for publication),” </w:t>
      </w:r>
      <w:r>
        <w:rPr>
          <w:i/>
          <w:iCs/>
        </w:rPr>
        <w:t xml:space="preserve">IEEE Trans. Antennas </w:t>
      </w:r>
      <w:proofErr w:type="spellStart"/>
      <w:r>
        <w:rPr>
          <w:i/>
          <w:iCs/>
        </w:rPr>
        <w:t>Propagat</w:t>
      </w:r>
      <w:proofErr w:type="spellEnd"/>
      <w:r>
        <w:rPr>
          <w:i/>
          <w:iCs/>
        </w:rPr>
        <w:t>.</w:t>
      </w:r>
      <w:r>
        <w:t>, to be published.</w:t>
      </w:r>
    </w:p>
    <w:p w14:paraId="6759E859"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F3399F6" w14:textId="77777777" w:rsidR="00774F0D" w:rsidRDefault="00774F0D" w:rsidP="00B331EC">
      <w:pPr>
        <w:pStyle w:val="References"/>
        <w:tabs>
          <w:tab w:val="left" w:pos="360"/>
        </w:tabs>
        <w:ind w:left="360" w:hanging="360"/>
      </w:pPr>
      <w:r>
        <w:t>C. J. Kaufman, Rocky Mountain Research Lab., Boulder, CO, private communication, May 1995.</w:t>
      </w:r>
    </w:p>
    <w:p w14:paraId="79A66754" w14:textId="77777777" w:rsidR="00774F0D" w:rsidRDefault="00774F0D"/>
    <w:p w14:paraId="7FD6F02E" w14:textId="77777777" w:rsidR="00B331EC" w:rsidRDefault="00B331EC" w:rsidP="00B331EC">
      <w:pPr>
        <w:pStyle w:val="Heading1"/>
        <w:tabs>
          <w:tab w:val="left" w:pos="0"/>
        </w:tabs>
      </w:pPr>
    </w:p>
    <w:p w14:paraId="73C91FDA" w14:textId="77777777"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14:paraId="05D7D3E0" w14:textId="77777777" w:rsidR="00B331EC" w:rsidRDefault="00B331EC" w:rsidP="00B331EC">
      <w:pPr>
        <w:jc w:val="center"/>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tulisan</w:t>
      </w:r>
      <w:proofErr w:type="spellEnd"/>
      <w:r>
        <w:t xml:space="preserve">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14:paraId="43E7FE95" w14:textId="77777777" w:rsidR="00B331EC" w:rsidRDefault="00B331EC" w:rsidP="00B331EC">
      <w:pPr>
        <w:jc w:val="center"/>
      </w:pPr>
    </w:p>
    <w:p w14:paraId="361E7B89" w14:textId="77777777" w:rsidR="00B331EC" w:rsidRDefault="00B331EC" w:rsidP="00B331EC">
      <w:pPr>
        <w:jc w:val="right"/>
      </w:pPr>
      <w:r>
        <w:t xml:space="preserve">Bandung, </w:t>
      </w:r>
      <w:r w:rsidR="00CC7F0B">
        <w:t>3</w:t>
      </w:r>
      <w:r w:rsidR="00FC5870">
        <w:t xml:space="preserve"> </w:t>
      </w:r>
      <w:proofErr w:type="spellStart"/>
      <w:r w:rsidR="003D0DA4">
        <w:t>Desember</w:t>
      </w:r>
      <w:proofErr w:type="spellEnd"/>
      <w:r>
        <w:t xml:space="preserve"> 201</w:t>
      </w:r>
      <w:r w:rsidR="00CC7F0B">
        <w:t>7</w:t>
      </w:r>
      <w:r>
        <w:t xml:space="preserve">   </w:t>
      </w:r>
    </w:p>
    <w:p w14:paraId="31E2E3ED" w14:textId="77777777" w:rsidR="00B331EC" w:rsidRDefault="00B331EC" w:rsidP="007F7FAC"/>
    <w:p w14:paraId="684EBC6F" w14:textId="0AC51680" w:rsidR="00B331EC" w:rsidRDefault="007F7FAC" w:rsidP="00B331EC">
      <w:pPr>
        <w:jc w:val="right"/>
      </w:pPr>
      <w:r>
        <w:rPr>
          <w:noProof/>
        </w:rPr>
        <w:drawing>
          <wp:inline distT="0" distB="0" distL="0" distR="0" wp14:anchorId="26FC3AEE" wp14:editId="5A37B88E">
            <wp:extent cx="107950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8223" b="25305"/>
                    <a:stretch/>
                  </pic:blipFill>
                  <pic:spPr bwMode="auto">
                    <a:xfrm>
                      <a:off x="0" y="0"/>
                      <a:ext cx="1088835" cy="745532"/>
                    </a:xfrm>
                    <a:prstGeom prst="rect">
                      <a:avLst/>
                    </a:prstGeom>
                    <a:noFill/>
                    <a:ln>
                      <a:noFill/>
                    </a:ln>
                    <a:extLst>
                      <a:ext uri="{53640926-AAD7-44D8-BBD7-CCE9431645EC}">
                        <a14:shadowObscured xmlns:a14="http://schemas.microsoft.com/office/drawing/2010/main"/>
                      </a:ext>
                    </a:extLst>
                  </pic:spPr>
                </pic:pic>
              </a:graphicData>
            </a:graphic>
          </wp:inline>
        </w:drawing>
      </w:r>
    </w:p>
    <w:p w14:paraId="2F9FD726" w14:textId="113857C8" w:rsidR="00B331EC" w:rsidRDefault="00B331EC" w:rsidP="00B331EC">
      <w:pPr>
        <w:jc w:val="right"/>
      </w:pPr>
    </w:p>
    <w:p w14:paraId="628A0F59" w14:textId="77777777" w:rsidR="007F7FAC" w:rsidRDefault="007F7FAC" w:rsidP="00B331EC">
      <w:pPr>
        <w:jc w:val="right"/>
      </w:pPr>
      <w:r>
        <w:t>Matthew Kevin Amadeus</w:t>
      </w:r>
    </w:p>
    <w:p w14:paraId="398C5DC3" w14:textId="1DEB2F80" w:rsidR="007F7FAC" w:rsidRDefault="007F7FAC" w:rsidP="00B331EC">
      <w:pPr>
        <w:jc w:val="right"/>
      </w:pPr>
      <w:r>
        <w:t>13518035</w:t>
      </w:r>
    </w:p>
    <w:sectPr w:rsidR="007F7FA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A0AB3" w14:textId="77777777" w:rsidR="00E01CF0" w:rsidRDefault="00E01CF0">
      <w:r>
        <w:separator/>
      </w:r>
    </w:p>
  </w:endnote>
  <w:endnote w:type="continuationSeparator" w:id="0">
    <w:p w14:paraId="3CB80DF2" w14:textId="77777777" w:rsidR="00E01CF0" w:rsidRDefault="00E0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26CF8" w14:textId="77777777" w:rsidR="00B51D22" w:rsidRDefault="00B51D22">
    <w:pPr>
      <w:pStyle w:val="Footer"/>
    </w:pPr>
    <w:proofErr w:type="spellStart"/>
    <w:r>
      <w:t>Makalah</w:t>
    </w:r>
    <w:proofErr w:type="spellEnd"/>
    <w:r>
      <w:t xml:space="preserve"> IF2120 </w:t>
    </w:r>
    <w:proofErr w:type="spellStart"/>
    <w:r>
      <w:t>Matematika</w:t>
    </w:r>
    <w:proofErr w:type="spellEnd"/>
    <w:r>
      <w:t xml:space="preserve"> </w:t>
    </w:r>
    <w:proofErr w:type="spellStart"/>
    <w:r>
      <w:t>Diskrit</w:t>
    </w:r>
    <w:proofErr w:type="spellEnd"/>
    <w:r>
      <w:t xml:space="preserve"> – Sem. I </w:t>
    </w:r>
    <w:proofErr w:type="spellStart"/>
    <w:r>
      <w:t>Tahun</w:t>
    </w:r>
    <w:proofErr w:type="spellEnd"/>
    <w:r>
      <w:t xml:space="preserve"> 2019/2020</w:t>
    </w:r>
  </w:p>
  <w:p w14:paraId="300B2D94" w14:textId="77777777" w:rsidR="00B51D22" w:rsidRDefault="00B51D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DFC4A" w14:textId="77777777" w:rsidR="00E01CF0" w:rsidRDefault="00E01CF0">
      <w:r>
        <w:separator/>
      </w:r>
    </w:p>
  </w:footnote>
  <w:footnote w:type="continuationSeparator" w:id="0">
    <w:p w14:paraId="6658DC4F" w14:textId="77777777" w:rsidR="00E01CF0" w:rsidRDefault="00E01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evin Amadeus">
    <w15:presenceInfo w15:providerId="Windows Live" w15:userId="27a522332820b7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40F3"/>
    <w:rsid w:val="00005E5E"/>
    <w:rsid w:val="0001679A"/>
    <w:rsid w:val="0002375A"/>
    <w:rsid w:val="0003325C"/>
    <w:rsid w:val="00036E75"/>
    <w:rsid w:val="0006330D"/>
    <w:rsid w:val="00065535"/>
    <w:rsid w:val="000657DE"/>
    <w:rsid w:val="00070E8C"/>
    <w:rsid w:val="0007229D"/>
    <w:rsid w:val="0008649E"/>
    <w:rsid w:val="000A5A05"/>
    <w:rsid w:val="000A6ED1"/>
    <w:rsid w:val="000B5F62"/>
    <w:rsid w:val="000B7462"/>
    <w:rsid w:val="000C3195"/>
    <w:rsid w:val="000C3AE7"/>
    <w:rsid w:val="000D068F"/>
    <w:rsid w:val="000E75B4"/>
    <w:rsid w:val="001017E9"/>
    <w:rsid w:val="001231F0"/>
    <w:rsid w:val="001375F9"/>
    <w:rsid w:val="001409BE"/>
    <w:rsid w:val="00141B98"/>
    <w:rsid w:val="00142B51"/>
    <w:rsid w:val="00166127"/>
    <w:rsid w:val="00174C0D"/>
    <w:rsid w:val="001751B7"/>
    <w:rsid w:val="001753EC"/>
    <w:rsid w:val="00186357"/>
    <w:rsid w:val="001A2FA3"/>
    <w:rsid w:val="001D5216"/>
    <w:rsid w:val="00214003"/>
    <w:rsid w:val="002209C0"/>
    <w:rsid w:val="00232DF7"/>
    <w:rsid w:val="0024070E"/>
    <w:rsid w:val="002C311E"/>
    <w:rsid w:val="002C7DA6"/>
    <w:rsid w:val="002D5005"/>
    <w:rsid w:val="002E0BFC"/>
    <w:rsid w:val="002E167C"/>
    <w:rsid w:val="002F0C2A"/>
    <w:rsid w:val="002F6E49"/>
    <w:rsid w:val="0030766A"/>
    <w:rsid w:val="00322D18"/>
    <w:rsid w:val="00325660"/>
    <w:rsid w:val="00331DBF"/>
    <w:rsid w:val="00337088"/>
    <w:rsid w:val="00354971"/>
    <w:rsid w:val="003672C9"/>
    <w:rsid w:val="00372B05"/>
    <w:rsid w:val="00381BFC"/>
    <w:rsid w:val="00390CCA"/>
    <w:rsid w:val="003D0A53"/>
    <w:rsid w:val="003D0DA4"/>
    <w:rsid w:val="003D2749"/>
    <w:rsid w:val="0042436D"/>
    <w:rsid w:val="00431F69"/>
    <w:rsid w:val="00442108"/>
    <w:rsid w:val="00447A17"/>
    <w:rsid w:val="004831D5"/>
    <w:rsid w:val="00491DB7"/>
    <w:rsid w:val="00495D8A"/>
    <w:rsid w:val="004A47A2"/>
    <w:rsid w:val="004A718A"/>
    <w:rsid w:val="004D0DE9"/>
    <w:rsid w:val="005008CD"/>
    <w:rsid w:val="005078B2"/>
    <w:rsid w:val="00517405"/>
    <w:rsid w:val="00531CCF"/>
    <w:rsid w:val="00540952"/>
    <w:rsid w:val="005524F0"/>
    <w:rsid w:val="00554164"/>
    <w:rsid w:val="005765EF"/>
    <w:rsid w:val="00591552"/>
    <w:rsid w:val="00592230"/>
    <w:rsid w:val="005A0B91"/>
    <w:rsid w:val="005A19C6"/>
    <w:rsid w:val="005A2C22"/>
    <w:rsid w:val="005C6CE1"/>
    <w:rsid w:val="005E1354"/>
    <w:rsid w:val="005E2F16"/>
    <w:rsid w:val="005F2475"/>
    <w:rsid w:val="005F5677"/>
    <w:rsid w:val="0062303F"/>
    <w:rsid w:val="00652541"/>
    <w:rsid w:val="00654CE5"/>
    <w:rsid w:val="00654D6C"/>
    <w:rsid w:val="00665034"/>
    <w:rsid w:val="00694A28"/>
    <w:rsid w:val="00696D03"/>
    <w:rsid w:val="00697D72"/>
    <w:rsid w:val="006B0425"/>
    <w:rsid w:val="006B6197"/>
    <w:rsid w:val="006D7347"/>
    <w:rsid w:val="006E0183"/>
    <w:rsid w:val="006F0208"/>
    <w:rsid w:val="00701634"/>
    <w:rsid w:val="00721221"/>
    <w:rsid w:val="0073651F"/>
    <w:rsid w:val="0075434D"/>
    <w:rsid w:val="00757B06"/>
    <w:rsid w:val="00760680"/>
    <w:rsid w:val="00767D3F"/>
    <w:rsid w:val="00774F0D"/>
    <w:rsid w:val="00776650"/>
    <w:rsid w:val="007817A8"/>
    <w:rsid w:val="00783B95"/>
    <w:rsid w:val="00785689"/>
    <w:rsid w:val="007B27AA"/>
    <w:rsid w:val="007B43D1"/>
    <w:rsid w:val="007C7896"/>
    <w:rsid w:val="007D268A"/>
    <w:rsid w:val="007E353D"/>
    <w:rsid w:val="007E4996"/>
    <w:rsid w:val="007F68E9"/>
    <w:rsid w:val="007F7FAC"/>
    <w:rsid w:val="00800760"/>
    <w:rsid w:val="00803F37"/>
    <w:rsid w:val="008052B3"/>
    <w:rsid w:val="00810171"/>
    <w:rsid w:val="00810AE3"/>
    <w:rsid w:val="00814F82"/>
    <w:rsid w:val="00820E69"/>
    <w:rsid w:val="00837260"/>
    <w:rsid w:val="00841008"/>
    <w:rsid w:val="00847FE2"/>
    <w:rsid w:val="008571F4"/>
    <w:rsid w:val="00873C49"/>
    <w:rsid w:val="008B5AF6"/>
    <w:rsid w:val="008C0F87"/>
    <w:rsid w:val="009057C7"/>
    <w:rsid w:val="009222B4"/>
    <w:rsid w:val="009272C4"/>
    <w:rsid w:val="00933577"/>
    <w:rsid w:val="009379A3"/>
    <w:rsid w:val="00941FD0"/>
    <w:rsid w:val="00955825"/>
    <w:rsid w:val="00981693"/>
    <w:rsid w:val="0099470A"/>
    <w:rsid w:val="009A0136"/>
    <w:rsid w:val="009A23C9"/>
    <w:rsid w:val="009B2B1B"/>
    <w:rsid w:val="009E05A4"/>
    <w:rsid w:val="009E431A"/>
    <w:rsid w:val="00A01966"/>
    <w:rsid w:val="00A169E1"/>
    <w:rsid w:val="00A17049"/>
    <w:rsid w:val="00A47407"/>
    <w:rsid w:val="00A50D52"/>
    <w:rsid w:val="00A51915"/>
    <w:rsid w:val="00A53B0D"/>
    <w:rsid w:val="00A56567"/>
    <w:rsid w:val="00A60B67"/>
    <w:rsid w:val="00A81AB8"/>
    <w:rsid w:val="00A90F6A"/>
    <w:rsid w:val="00AA1E1D"/>
    <w:rsid w:val="00AA22B7"/>
    <w:rsid w:val="00AB1C99"/>
    <w:rsid w:val="00B07BDD"/>
    <w:rsid w:val="00B15B0D"/>
    <w:rsid w:val="00B331EC"/>
    <w:rsid w:val="00B51D22"/>
    <w:rsid w:val="00B571ED"/>
    <w:rsid w:val="00B675DC"/>
    <w:rsid w:val="00B81AE0"/>
    <w:rsid w:val="00BA4CCF"/>
    <w:rsid w:val="00BA7477"/>
    <w:rsid w:val="00BC04AE"/>
    <w:rsid w:val="00BC5C2B"/>
    <w:rsid w:val="00BD6B46"/>
    <w:rsid w:val="00BD6EA6"/>
    <w:rsid w:val="00BE3E46"/>
    <w:rsid w:val="00BE55FC"/>
    <w:rsid w:val="00BF1BEB"/>
    <w:rsid w:val="00BF672E"/>
    <w:rsid w:val="00C03154"/>
    <w:rsid w:val="00C1701E"/>
    <w:rsid w:val="00C26F24"/>
    <w:rsid w:val="00C27D38"/>
    <w:rsid w:val="00C34DE1"/>
    <w:rsid w:val="00C52CDD"/>
    <w:rsid w:val="00C5454B"/>
    <w:rsid w:val="00C66A22"/>
    <w:rsid w:val="00C83520"/>
    <w:rsid w:val="00CB248A"/>
    <w:rsid w:val="00CB615B"/>
    <w:rsid w:val="00CB76C5"/>
    <w:rsid w:val="00CC7F0B"/>
    <w:rsid w:val="00CD6765"/>
    <w:rsid w:val="00CE0BD8"/>
    <w:rsid w:val="00CE7A77"/>
    <w:rsid w:val="00D02C7E"/>
    <w:rsid w:val="00D0321E"/>
    <w:rsid w:val="00D05721"/>
    <w:rsid w:val="00D14050"/>
    <w:rsid w:val="00D203CC"/>
    <w:rsid w:val="00D3506B"/>
    <w:rsid w:val="00D42D0B"/>
    <w:rsid w:val="00D432BC"/>
    <w:rsid w:val="00D97FA2"/>
    <w:rsid w:val="00DA6290"/>
    <w:rsid w:val="00DF6D5A"/>
    <w:rsid w:val="00E01CF0"/>
    <w:rsid w:val="00E03DE0"/>
    <w:rsid w:val="00E13043"/>
    <w:rsid w:val="00E37E57"/>
    <w:rsid w:val="00E400A1"/>
    <w:rsid w:val="00E53002"/>
    <w:rsid w:val="00E7063D"/>
    <w:rsid w:val="00E7606F"/>
    <w:rsid w:val="00E8233F"/>
    <w:rsid w:val="00E86D50"/>
    <w:rsid w:val="00E87E3C"/>
    <w:rsid w:val="00EA44D6"/>
    <w:rsid w:val="00EB0591"/>
    <w:rsid w:val="00EC541B"/>
    <w:rsid w:val="00F0033F"/>
    <w:rsid w:val="00F31C13"/>
    <w:rsid w:val="00F432CF"/>
    <w:rsid w:val="00F948C6"/>
    <w:rsid w:val="00FC5870"/>
    <w:rsid w:val="00FD085E"/>
    <w:rsid w:val="00FD6E03"/>
    <w:rsid w:val="00FF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612D90BE"/>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styleId="UnresolvedMention">
    <w:name w:val="Unresolved Mention"/>
    <w:basedOn w:val="DefaultParagraphFont"/>
    <w:uiPriority w:val="99"/>
    <w:semiHidden/>
    <w:unhideWhenUsed/>
    <w:rsid w:val="007F7FAC"/>
    <w:rPr>
      <w:color w:val="605E5C"/>
      <w:shd w:val="clear" w:color="auto" w:fill="E1DFDD"/>
    </w:rPr>
  </w:style>
  <w:style w:type="character" w:styleId="PlaceholderText">
    <w:name w:val="Placeholder Text"/>
    <w:basedOn w:val="DefaultParagraphFont"/>
    <w:uiPriority w:val="99"/>
    <w:semiHidden/>
    <w:rsid w:val="009B2B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942239">
      <w:bodyDiv w:val="1"/>
      <w:marLeft w:val="0"/>
      <w:marRight w:val="0"/>
      <w:marTop w:val="0"/>
      <w:marBottom w:val="0"/>
      <w:divBdr>
        <w:top w:val="none" w:sz="0" w:space="0" w:color="auto"/>
        <w:left w:val="none" w:sz="0" w:space="0" w:color="auto"/>
        <w:bottom w:val="none" w:sz="0" w:space="0" w:color="auto"/>
        <w:right w:val="none" w:sz="0" w:space="0" w:color="auto"/>
      </w:divBdr>
      <w:divsChild>
        <w:div w:id="152990039">
          <w:marLeft w:val="0"/>
          <w:marRight w:val="0"/>
          <w:marTop w:val="0"/>
          <w:marBottom w:val="0"/>
          <w:divBdr>
            <w:top w:val="none" w:sz="0" w:space="0" w:color="auto"/>
            <w:left w:val="none" w:sz="0" w:space="0" w:color="auto"/>
            <w:bottom w:val="none" w:sz="0" w:space="0" w:color="auto"/>
            <w:right w:val="none" w:sz="0" w:space="0" w:color="auto"/>
          </w:divBdr>
          <w:divsChild>
            <w:div w:id="952976750">
              <w:marLeft w:val="0"/>
              <w:marRight w:val="0"/>
              <w:marTop w:val="0"/>
              <w:marBottom w:val="0"/>
              <w:divBdr>
                <w:top w:val="none" w:sz="0" w:space="0" w:color="auto"/>
                <w:left w:val="none" w:sz="0" w:space="0" w:color="auto"/>
                <w:bottom w:val="none" w:sz="0" w:space="0" w:color="auto"/>
                <w:right w:val="none" w:sz="0" w:space="0" w:color="auto"/>
              </w:divBdr>
            </w:div>
            <w:div w:id="426195727">
              <w:marLeft w:val="0"/>
              <w:marRight w:val="0"/>
              <w:marTop w:val="0"/>
              <w:marBottom w:val="0"/>
              <w:divBdr>
                <w:top w:val="none" w:sz="0" w:space="0" w:color="auto"/>
                <w:left w:val="none" w:sz="0" w:space="0" w:color="auto"/>
                <w:bottom w:val="none" w:sz="0" w:space="0" w:color="auto"/>
                <w:right w:val="none" w:sz="0" w:space="0" w:color="auto"/>
              </w:divBdr>
            </w:div>
            <w:div w:id="891425797">
              <w:marLeft w:val="0"/>
              <w:marRight w:val="0"/>
              <w:marTop w:val="0"/>
              <w:marBottom w:val="0"/>
              <w:divBdr>
                <w:top w:val="none" w:sz="0" w:space="0" w:color="auto"/>
                <w:left w:val="none" w:sz="0" w:space="0" w:color="auto"/>
                <w:bottom w:val="none" w:sz="0" w:space="0" w:color="auto"/>
                <w:right w:val="none" w:sz="0" w:space="0" w:color="auto"/>
              </w:divBdr>
            </w:div>
            <w:div w:id="617567838">
              <w:marLeft w:val="0"/>
              <w:marRight w:val="0"/>
              <w:marTop w:val="0"/>
              <w:marBottom w:val="0"/>
              <w:divBdr>
                <w:top w:val="none" w:sz="0" w:space="0" w:color="auto"/>
                <w:left w:val="none" w:sz="0" w:space="0" w:color="auto"/>
                <w:bottom w:val="none" w:sz="0" w:space="0" w:color="auto"/>
                <w:right w:val="none" w:sz="0" w:space="0" w:color="auto"/>
              </w:divBdr>
            </w:div>
            <w:div w:id="2003242592">
              <w:marLeft w:val="0"/>
              <w:marRight w:val="0"/>
              <w:marTop w:val="0"/>
              <w:marBottom w:val="0"/>
              <w:divBdr>
                <w:top w:val="none" w:sz="0" w:space="0" w:color="auto"/>
                <w:left w:val="none" w:sz="0" w:space="0" w:color="auto"/>
                <w:bottom w:val="none" w:sz="0" w:space="0" w:color="auto"/>
                <w:right w:val="none" w:sz="0" w:space="0" w:color="auto"/>
              </w:divBdr>
            </w:div>
            <w:div w:id="249051724">
              <w:marLeft w:val="0"/>
              <w:marRight w:val="0"/>
              <w:marTop w:val="0"/>
              <w:marBottom w:val="0"/>
              <w:divBdr>
                <w:top w:val="none" w:sz="0" w:space="0" w:color="auto"/>
                <w:left w:val="none" w:sz="0" w:space="0" w:color="auto"/>
                <w:bottom w:val="none" w:sz="0" w:space="0" w:color="auto"/>
                <w:right w:val="none" w:sz="0" w:space="0" w:color="auto"/>
              </w:divBdr>
            </w:div>
            <w:div w:id="252592493">
              <w:marLeft w:val="0"/>
              <w:marRight w:val="0"/>
              <w:marTop w:val="0"/>
              <w:marBottom w:val="0"/>
              <w:divBdr>
                <w:top w:val="none" w:sz="0" w:space="0" w:color="auto"/>
                <w:left w:val="none" w:sz="0" w:space="0" w:color="auto"/>
                <w:bottom w:val="none" w:sz="0" w:space="0" w:color="auto"/>
                <w:right w:val="none" w:sz="0" w:space="0" w:color="auto"/>
              </w:divBdr>
            </w:div>
            <w:div w:id="431164560">
              <w:marLeft w:val="0"/>
              <w:marRight w:val="0"/>
              <w:marTop w:val="0"/>
              <w:marBottom w:val="0"/>
              <w:divBdr>
                <w:top w:val="none" w:sz="0" w:space="0" w:color="auto"/>
                <w:left w:val="none" w:sz="0" w:space="0" w:color="auto"/>
                <w:bottom w:val="none" w:sz="0" w:space="0" w:color="auto"/>
                <w:right w:val="none" w:sz="0" w:space="0" w:color="auto"/>
              </w:divBdr>
            </w:div>
            <w:div w:id="23749364">
              <w:marLeft w:val="0"/>
              <w:marRight w:val="0"/>
              <w:marTop w:val="0"/>
              <w:marBottom w:val="0"/>
              <w:divBdr>
                <w:top w:val="none" w:sz="0" w:space="0" w:color="auto"/>
                <w:left w:val="none" w:sz="0" w:space="0" w:color="auto"/>
                <w:bottom w:val="none" w:sz="0" w:space="0" w:color="auto"/>
                <w:right w:val="none" w:sz="0" w:space="0" w:color="auto"/>
              </w:divBdr>
            </w:div>
            <w:div w:id="1391347767">
              <w:marLeft w:val="0"/>
              <w:marRight w:val="0"/>
              <w:marTop w:val="0"/>
              <w:marBottom w:val="0"/>
              <w:divBdr>
                <w:top w:val="none" w:sz="0" w:space="0" w:color="auto"/>
                <w:left w:val="none" w:sz="0" w:space="0" w:color="auto"/>
                <w:bottom w:val="none" w:sz="0" w:space="0" w:color="auto"/>
                <w:right w:val="none" w:sz="0" w:space="0" w:color="auto"/>
              </w:divBdr>
            </w:div>
            <w:div w:id="312295470">
              <w:marLeft w:val="0"/>
              <w:marRight w:val="0"/>
              <w:marTop w:val="0"/>
              <w:marBottom w:val="0"/>
              <w:divBdr>
                <w:top w:val="none" w:sz="0" w:space="0" w:color="auto"/>
                <w:left w:val="none" w:sz="0" w:space="0" w:color="auto"/>
                <w:bottom w:val="none" w:sz="0" w:space="0" w:color="auto"/>
                <w:right w:val="none" w:sz="0" w:space="0" w:color="auto"/>
              </w:divBdr>
            </w:div>
            <w:div w:id="991761544">
              <w:marLeft w:val="0"/>
              <w:marRight w:val="0"/>
              <w:marTop w:val="0"/>
              <w:marBottom w:val="0"/>
              <w:divBdr>
                <w:top w:val="none" w:sz="0" w:space="0" w:color="auto"/>
                <w:left w:val="none" w:sz="0" w:space="0" w:color="auto"/>
                <w:bottom w:val="none" w:sz="0" w:space="0" w:color="auto"/>
                <w:right w:val="none" w:sz="0" w:space="0" w:color="auto"/>
              </w:divBdr>
            </w:div>
            <w:div w:id="1033265581">
              <w:marLeft w:val="0"/>
              <w:marRight w:val="0"/>
              <w:marTop w:val="0"/>
              <w:marBottom w:val="0"/>
              <w:divBdr>
                <w:top w:val="none" w:sz="0" w:space="0" w:color="auto"/>
                <w:left w:val="none" w:sz="0" w:space="0" w:color="auto"/>
                <w:bottom w:val="none" w:sz="0" w:space="0" w:color="auto"/>
                <w:right w:val="none" w:sz="0" w:space="0" w:color="auto"/>
              </w:divBdr>
            </w:div>
            <w:div w:id="1164710999">
              <w:marLeft w:val="0"/>
              <w:marRight w:val="0"/>
              <w:marTop w:val="0"/>
              <w:marBottom w:val="0"/>
              <w:divBdr>
                <w:top w:val="none" w:sz="0" w:space="0" w:color="auto"/>
                <w:left w:val="none" w:sz="0" w:space="0" w:color="auto"/>
                <w:bottom w:val="none" w:sz="0" w:space="0" w:color="auto"/>
                <w:right w:val="none" w:sz="0" w:space="0" w:color="auto"/>
              </w:divBdr>
            </w:div>
            <w:div w:id="1683432836">
              <w:marLeft w:val="0"/>
              <w:marRight w:val="0"/>
              <w:marTop w:val="0"/>
              <w:marBottom w:val="0"/>
              <w:divBdr>
                <w:top w:val="none" w:sz="0" w:space="0" w:color="auto"/>
                <w:left w:val="none" w:sz="0" w:space="0" w:color="auto"/>
                <w:bottom w:val="none" w:sz="0" w:space="0" w:color="auto"/>
                <w:right w:val="none" w:sz="0" w:space="0" w:color="auto"/>
              </w:divBdr>
            </w:div>
            <w:div w:id="1212689480">
              <w:marLeft w:val="0"/>
              <w:marRight w:val="0"/>
              <w:marTop w:val="0"/>
              <w:marBottom w:val="0"/>
              <w:divBdr>
                <w:top w:val="none" w:sz="0" w:space="0" w:color="auto"/>
                <w:left w:val="none" w:sz="0" w:space="0" w:color="auto"/>
                <w:bottom w:val="none" w:sz="0" w:space="0" w:color="auto"/>
                <w:right w:val="none" w:sz="0" w:space="0" w:color="auto"/>
              </w:divBdr>
            </w:div>
            <w:div w:id="1342389889">
              <w:marLeft w:val="0"/>
              <w:marRight w:val="0"/>
              <w:marTop w:val="0"/>
              <w:marBottom w:val="0"/>
              <w:divBdr>
                <w:top w:val="none" w:sz="0" w:space="0" w:color="auto"/>
                <w:left w:val="none" w:sz="0" w:space="0" w:color="auto"/>
                <w:bottom w:val="none" w:sz="0" w:space="0" w:color="auto"/>
                <w:right w:val="none" w:sz="0" w:space="0" w:color="auto"/>
              </w:divBdr>
            </w:div>
            <w:div w:id="64497692">
              <w:marLeft w:val="0"/>
              <w:marRight w:val="0"/>
              <w:marTop w:val="0"/>
              <w:marBottom w:val="0"/>
              <w:divBdr>
                <w:top w:val="none" w:sz="0" w:space="0" w:color="auto"/>
                <w:left w:val="none" w:sz="0" w:space="0" w:color="auto"/>
                <w:bottom w:val="none" w:sz="0" w:space="0" w:color="auto"/>
                <w:right w:val="none" w:sz="0" w:space="0" w:color="auto"/>
              </w:divBdr>
            </w:div>
            <w:div w:id="1286424777">
              <w:marLeft w:val="0"/>
              <w:marRight w:val="0"/>
              <w:marTop w:val="0"/>
              <w:marBottom w:val="0"/>
              <w:divBdr>
                <w:top w:val="none" w:sz="0" w:space="0" w:color="auto"/>
                <w:left w:val="none" w:sz="0" w:space="0" w:color="auto"/>
                <w:bottom w:val="none" w:sz="0" w:space="0" w:color="auto"/>
                <w:right w:val="none" w:sz="0" w:space="0" w:color="auto"/>
              </w:divBdr>
            </w:div>
            <w:div w:id="1842236634">
              <w:marLeft w:val="0"/>
              <w:marRight w:val="0"/>
              <w:marTop w:val="0"/>
              <w:marBottom w:val="0"/>
              <w:divBdr>
                <w:top w:val="none" w:sz="0" w:space="0" w:color="auto"/>
                <w:left w:val="none" w:sz="0" w:space="0" w:color="auto"/>
                <w:bottom w:val="none" w:sz="0" w:space="0" w:color="auto"/>
                <w:right w:val="none" w:sz="0" w:space="0" w:color="auto"/>
              </w:divBdr>
            </w:div>
            <w:div w:id="1480994282">
              <w:marLeft w:val="0"/>
              <w:marRight w:val="0"/>
              <w:marTop w:val="0"/>
              <w:marBottom w:val="0"/>
              <w:divBdr>
                <w:top w:val="none" w:sz="0" w:space="0" w:color="auto"/>
                <w:left w:val="none" w:sz="0" w:space="0" w:color="auto"/>
                <w:bottom w:val="none" w:sz="0" w:space="0" w:color="auto"/>
                <w:right w:val="none" w:sz="0" w:space="0" w:color="auto"/>
              </w:divBdr>
            </w:div>
            <w:div w:id="87888958">
              <w:marLeft w:val="0"/>
              <w:marRight w:val="0"/>
              <w:marTop w:val="0"/>
              <w:marBottom w:val="0"/>
              <w:divBdr>
                <w:top w:val="none" w:sz="0" w:space="0" w:color="auto"/>
                <w:left w:val="none" w:sz="0" w:space="0" w:color="auto"/>
                <w:bottom w:val="none" w:sz="0" w:space="0" w:color="auto"/>
                <w:right w:val="none" w:sz="0" w:space="0" w:color="auto"/>
              </w:divBdr>
            </w:div>
            <w:div w:id="720445187">
              <w:marLeft w:val="0"/>
              <w:marRight w:val="0"/>
              <w:marTop w:val="0"/>
              <w:marBottom w:val="0"/>
              <w:divBdr>
                <w:top w:val="none" w:sz="0" w:space="0" w:color="auto"/>
                <w:left w:val="none" w:sz="0" w:space="0" w:color="auto"/>
                <w:bottom w:val="none" w:sz="0" w:space="0" w:color="auto"/>
                <w:right w:val="none" w:sz="0" w:space="0" w:color="auto"/>
              </w:divBdr>
            </w:div>
            <w:div w:id="1120875118">
              <w:marLeft w:val="0"/>
              <w:marRight w:val="0"/>
              <w:marTop w:val="0"/>
              <w:marBottom w:val="0"/>
              <w:divBdr>
                <w:top w:val="none" w:sz="0" w:space="0" w:color="auto"/>
                <w:left w:val="none" w:sz="0" w:space="0" w:color="auto"/>
                <w:bottom w:val="none" w:sz="0" w:space="0" w:color="auto"/>
                <w:right w:val="none" w:sz="0" w:space="0" w:color="auto"/>
              </w:divBdr>
            </w:div>
            <w:div w:id="898789517">
              <w:marLeft w:val="0"/>
              <w:marRight w:val="0"/>
              <w:marTop w:val="0"/>
              <w:marBottom w:val="0"/>
              <w:divBdr>
                <w:top w:val="none" w:sz="0" w:space="0" w:color="auto"/>
                <w:left w:val="none" w:sz="0" w:space="0" w:color="auto"/>
                <w:bottom w:val="none" w:sz="0" w:space="0" w:color="auto"/>
                <w:right w:val="none" w:sz="0" w:space="0" w:color="auto"/>
              </w:divBdr>
            </w:div>
            <w:div w:id="1808664757">
              <w:marLeft w:val="0"/>
              <w:marRight w:val="0"/>
              <w:marTop w:val="0"/>
              <w:marBottom w:val="0"/>
              <w:divBdr>
                <w:top w:val="none" w:sz="0" w:space="0" w:color="auto"/>
                <w:left w:val="none" w:sz="0" w:space="0" w:color="auto"/>
                <w:bottom w:val="none" w:sz="0" w:space="0" w:color="auto"/>
                <w:right w:val="none" w:sz="0" w:space="0" w:color="auto"/>
              </w:divBdr>
            </w:div>
            <w:div w:id="314408815">
              <w:marLeft w:val="0"/>
              <w:marRight w:val="0"/>
              <w:marTop w:val="0"/>
              <w:marBottom w:val="0"/>
              <w:divBdr>
                <w:top w:val="none" w:sz="0" w:space="0" w:color="auto"/>
                <w:left w:val="none" w:sz="0" w:space="0" w:color="auto"/>
                <w:bottom w:val="none" w:sz="0" w:space="0" w:color="auto"/>
                <w:right w:val="none" w:sz="0" w:space="0" w:color="auto"/>
              </w:divBdr>
            </w:div>
            <w:div w:id="1799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4342">
      <w:bodyDiv w:val="1"/>
      <w:marLeft w:val="0"/>
      <w:marRight w:val="0"/>
      <w:marTop w:val="0"/>
      <w:marBottom w:val="0"/>
      <w:divBdr>
        <w:top w:val="none" w:sz="0" w:space="0" w:color="auto"/>
        <w:left w:val="none" w:sz="0" w:space="0" w:color="auto"/>
        <w:bottom w:val="none" w:sz="0" w:space="0" w:color="auto"/>
        <w:right w:val="none" w:sz="0" w:space="0" w:color="auto"/>
      </w:divBdr>
      <w:divsChild>
        <w:div w:id="55665056">
          <w:marLeft w:val="0"/>
          <w:marRight w:val="0"/>
          <w:marTop w:val="0"/>
          <w:marBottom w:val="0"/>
          <w:divBdr>
            <w:top w:val="none" w:sz="0" w:space="0" w:color="auto"/>
            <w:left w:val="none" w:sz="0" w:space="0" w:color="auto"/>
            <w:bottom w:val="none" w:sz="0" w:space="0" w:color="auto"/>
            <w:right w:val="none" w:sz="0" w:space="0" w:color="auto"/>
          </w:divBdr>
          <w:divsChild>
            <w:div w:id="366031168">
              <w:marLeft w:val="0"/>
              <w:marRight w:val="0"/>
              <w:marTop w:val="0"/>
              <w:marBottom w:val="0"/>
              <w:divBdr>
                <w:top w:val="none" w:sz="0" w:space="0" w:color="auto"/>
                <w:left w:val="none" w:sz="0" w:space="0" w:color="auto"/>
                <w:bottom w:val="none" w:sz="0" w:space="0" w:color="auto"/>
                <w:right w:val="none" w:sz="0" w:space="0" w:color="auto"/>
              </w:divBdr>
            </w:div>
            <w:div w:id="2025203228">
              <w:marLeft w:val="0"/>
              <w:marRight w:val="0"/>
              <w:marTop w:val="0"/>
              <w:marBottom w:val="0"/>
              <w:divBdr>
                <w:top w:val="none" w:sz="0" w:space="0" w:color="auto"/>
                <w:left w:val="none" w:sz="0" w:space="0" w:color="auto"/>
                <w:bottom w:val="none" w:sz="0" w:space="0" w:color="auto"/>
                <w:right w:val="none" w:sz="0" w:space="0" w:color="auto"/>
              </w:divBdr>
            </w:div>
            <w:div w:id="437411780">
              <w:marLeft w:val="0"/>
              <w:marRight w:val="0"/>
              <w:marTop w:val="0"/>
              <w:marBottom w:val="0"/>
              <w:divBdr>
                <w:top w:val="none" w:sz="0" w:space="0" w:color="auto"/>
                <w:left w:val="none" w:sz="0" w:space="0" w:color="auto"/>
                <w:bottom w:val="none" w:sz="0" w:space="0" w:color="auto"/>
                <w:right w:val="none" w:sz="0" w:space="0" w:color="auto"/>
              </w:divBdr>
            </w:div>
            <w:div w:id="329675745">
              <w:marLeft w:val="0"/>
              <w:marRight w:val="0"/>
              <w:marTop w:val="0"/>
              <w:marBottom w:val="0"/>
              <w:divBdr>
                <w:top w:val="none" w:sz="0" w:space="0" w:color="auto"/>
                <w:left w:val="none" w:sz="0" w:space="0" w:color="auto"/>
                <w:bottom w:val="none" w:sz="0" w:space="0" w:color="auto"/>
                <w:right w:val="none" w:sz="0" w:space="0" w:color="auto"/>
              </w:divBdr>
            </w:div>
            <w:div w:id="878786390">
              <w:marLeft w:val="0"/>
              <w:marRight w:val="0"/>
              <w:marTop w:val="0"/>
              <w:marBottom w:val="0"/>
              <w:divBdr>
                <w:top w:val="none" w:sz="0" w:space="0" w:color="auto"/>
                <w:left w:val="none" w:sz="0" w:space="0" w:color="auto"/>
                <w:bottom w:val="none" w:sz="0" w:space="0" w:color="auto"/>
                <w:right w:val="none" w:sz="0" w:space="0" w:color="auto"/>
              </w:divBdr>
            </w:div>
            <w:div w:id="142546525">
              <w:marLeft w:val="0"/>
              <w:marRight w:val="0"/>
              <w:marTop w:val="0"/>
              <w:marBottom w:val="0"/>
              <w:divBdr>
                <w:top w:val="none" w:sz="0" w:space="0" w:color="auto"/>
                <w:left w:val="none" w:sz="0" w:space="0" w:color="auto"/>
                <w:bottom w:val="none" w:sz="0" w:space="0" w:color="auto"/>
                <w:right w:val="none" w:sz="0" w:space="0" w:color="auto"/>
              </w:divBdr>
            </w:div>
            <w:div w:id="1916819456">
              <w:marLeft w:val="0"/>
              <w:marRight w:val="0"/>
              <w:marTop w:val="0"/>
              <w:marBottom w:val="0"/>
              <w:divBdr>
                <w:top w:val="none" w:sz="0" w:space="0" w:color="auto"/>
                <w:left w:val="none" w:sz="0" w:space="0" w:color="auto"/>
                <w:bottom w:val="none" w:sz="0" w:space="0" w:color="auto"/>
                <w:right w:val="none" w:sz="0" w:space="0" w:color="auto"/>
              </w:divBdr>
            </w:div>
            <w:div w:id="484931951">
              <w:marLeft w:val="0"/>
              <w:marRight w:val="0"/>
              <w:marTop w:val="0"/>
              <w:marBottom w:val="0"/>
              <w:divBdr>
                <w:top w:val="none" w:sz="0" w:space="0" w:color="auto"/>
                <w:left w:val="none" w:sz="0" w:space="0" w:color="auto"/>
                <w:bottom w:val="none" w:sz="0" w:space="0" w:color="auto"/>
                <w:right w:val="none" w:sz="0" w:space="0" w:color="auto"/>
              </w:divBdr>
            </w:div>
            <w:div w:id="833495746">
              <w:marLeft w:val="0"/>
              <w:marRight w:val="0"/>
              <w:marTop w:val="0"/>
              <w:marBottom w:val="0"/>
              <w:divBdr>
                <w:top w:val="none" w:sz="0" w:space="0" w:color="auto"/>
                <w:left w:val="none" w:sz="0" w:space="0" w:color="auto"/>
                <w:bottom w:val="none" w:sz="0" w:space="0" w:color="auto"/>
                <w:right w:val="none" w:sz="0" w:space="0" w:color="auto"/>
              </w:divBdr>
            </w:div>
            <w:div w:id="167061732">
              <w:marLeft w:val="0"/>
              <w:marRight w:val="0"/>
              <w:marTop w:val="0"/>
              <w:marBottom w:val="0"/>
              <w:divBdr>
                <w:top w:val="none" w:sz="0" w:space="0" w:color="auto"/>
                <w:left w:val="none" w:sz="0" w:space="0" w:color="auto"/>
                <w:bottom w:val="none" w:sz="0" w:space="0" w:color="auto"/>
                <w:right w:val="none" w:sz="0" w:space="0" w:color="auto"/>
              </w:divBdr>
            </w:div>
            <w:div w:id="898786770">
              <w:marLeft w:val="0"/>
              <w:marRight w:val="0"/>
              <w:marTop w:val="0"/>
              <w:marBottom w:val="0"/>
              <w:divBdr>
                <w:top w:val="none" w:sz="0" w:space="0" w:color="auto"/>
                <w:left w:val="none" w:sz="0" w:space="0" w:color="auto"/>
                <w:bottom w:val="none" w:sz="0" w:space="0" w:color="auto"/>
                <w:right w:val="none" w:sz="0" w:space="0" w:color="auto"/>
              </w:divBdr>
            </w:div>
            <w:div w:id="1483883886">
              <w:marLeft w:val="0"/>
              <w:marRight w:val="0"/>
              <w:marTop w:val="0"/>
              <w:marBottom w:val="0"/>
              <w:divBdr>
                <w:top w:val="none" w:sz="0" w:space="0" w:color="auto"/>
                <w:left w:val="none" w:sz="0" w:space="0" w:color="auto"/>
                <w:bottom w:val="none" w:sz="0" w:space="0" w:color="auto"/>
                <w:right w:val="none" w:sz="0" w:space="0" w:color="auto"/>
              </w:divBdr>
            </w:div>
            <w:div w:id="823663509">
              <w:marLeft w:val="0"/>
              <w:marRight w:val="0"/>
              <w:marTop w:val="0"/>
              <w:marBottom w:val="0"/>
              <w:divBdr>
                <w:top w:val="none" w:sz="0" w:space="0" w:color="auto"/>
                <w:left w:val="none" w:sz="0" w:space="0" w:color="auto"/>
                <w:bottom w:val="none" w:sz="0" w:space="0" w:color="auto"/>
                <w:right w:val="none" w:sz="0" w:space="0" w:color="auto"/>
              </w:divBdr>
            </w:div>
            <w:div w:id="941766562">
              <w:marLeft w:val="0"/>
              <w:marRight w:val="0"/>
              <w:marTop w:val="0"/>
              <w:marBottom w:val="0"/>
              <w:divBdr>
                <w:top w:val="none" w:sz="0" w:space="0" w:color="auto"/>
                <w:left w:val="none" w:sz="0" w:space="0" w:color="auto"/>
                <w:bottom w:val="none" w:sz="0" w:space="0" w:color="auto"/>
                <w:right w:val="none" w:sz="0" w:space="0" w:color="auto"/>
              </w:divBdr>
            </w:div>
            <w:div w:id="1293902995">
              <w:marLeft w:val="0"/>
              <w:marRight w:val="0"/>
              <w:marTop w:val="0"/>
              <w:marBottom w:val="0"/>
              <w:divBdr>
                <w:top w:val="none" w:sz="0" w:space="0" w:color="auto"/>
                <w:left w:val="none" w:sz="0" w:space="0" w:color="auto"/>
                <w:bottom w:val="none" w:sz="0" w:space="0" w:color="auto"/>
                <w:right w:val="none" w:sz="0" w:space="0" w:color="auto"/>
              </w:divBdr>
            </w:div>
            <w:div w:id="201864017">
              <w:marLeft w:val="0"/>
              <w:marRight w:val="0"/>
              <w:marTop w:val="0"/>
              <w:marBottom w:val="0"/>
              <w:divBdr>
                <w:top w:val="none" w:sz="0" w:space="0" w:color="auto"/>
                <w:left w:val="none" w:sz="0" w:space="0" w:color="auto"/>
                <w:bottom w:val="none" w:sz="0" w:space="0" w:color="auto"/>
                <w:right w:val="none" w:sz="0" w:space="0" w:color="auto"/>
              </w:divBdr>
            </w:div>
            <w:div w:id="791481910">
              <w:marLeft w:val="0"/>
              <w:marRight w:val="0"/>
              <w:marTop w:val="0"/>
              <w:marBottom w:val="0"/>
              <w:divBdr>
                <w:top w:val="none" w:sz="0" w:space="0" w:color="auto"/>
                <w:left w:val="none" w:sz="0" w:space="0" w:color="auto"/>
                <w:bottom w:val="none" w:sz="0" w:space="0" w:color="auto"/>
                <w:right w:val="none" w:sz="0" w:space="0" w:color="auto"/>
              </w:divBdr>
            </w:div>
            <w:div w:id="687557792">
              <w:marLeft w:val="0"/>
              <w:marRight w:val="0"/>
              <w:marTop w:val="0"/>
              <w:marBottom w:val="0"/>
              <w:divBdr>
                <w:top w:val="none" w:sz="0" w:space="0" w:color="auto"/>
                <w:left w:val="none" w:sz="0" w:space="0" w:color="auto"/>
                <w:bottom w:val="none" w:sz="0" w:space="0" w:color="auto"/>
                <w:right w:val="none" w:sz="0" w:space="0" w:color="auto"/>
              </w:divBdr>
            </w:div>
            <w:div w:id="1117411292">
              <w:marLeft w:val="0"/>
              <w:marRight w:val="0"/>
              <w:marTop w:val="0"/>
              <w:marBottom w:val="0"/>
              <w:divBdr>
                <w:top w:val="none" w:sz="0" w:space="0" w:color="auto"/>
                <w:left w:val="none" w:sz="0" w:space="0" w:color="auto"/>
                <w:bottom w:val="none" w:sz="0" w:space="0" w:color="auto"/>
                <w:right w:val="none" w:sz="0" w:space="0" w:color="auto"/>
              </w:divBdr>
            </w:div>
            <w:div w:id="587495564">
              <w:marLeft w:val="0"/>
              <w:marRight w:val="0"/>
              <w:marTop w:val="0"/>
              <w:marBottom w:val="0"/>
              <w:divBdr>
                <w:top w:val="none" w:sz="0" w:space="0" w:color="auto"/>
                <w:left w:val="none" w:sz="0" w:space="0" w:color="auto"/>
                <w:bottom w:val="none" w:sz="0" w:space="0" w:color="auto"/>
                <w:right w:val="none" w:sz="0" w:space="0" w:color="auto"/>
              </w:divBdr>
            </w:div>
            <w:div w:id="813914279">
              <w:marLeft w:val="0"/>
              <w:marRight w:val="0"/>
              <w:marTop w:val="0"/>
              <w:marBottom w:val="0"/>
              <w:divBdr>
                <w:top w:val="none" w:sz="0" w:space="0" w:color="auto"/>
                <w:left w:val="none" w:sz="0" w:space="0" w:color="auto"/>
                <w:bottom w:val="none" w:sz="0" w:space="0" w:color="auto"/>
                <w:right w:val="none" w:sz="0" w:space="0" w:color="auto"/>
              </w:divBdr>
            </w:div>
            <w:div w:id="749960216">
              <w:marLeft w:val="0"/>
              <w:marRight w:val="0"/>
              <w:marTop w:val="0"/>
              <w:marBottom w:val="0"/>
              <w:divBdr>
                <w:top w:val="none" w:sz="0" w:space="0" w:color="auto"/>
                <w:left w:val="none" w:sz="0" w:space="0" w:color="auto"/>
                <w:bottom w:val="none" w:sz="0" w:space="0" w:color="auto"/>
                <w:right w:val="none" w:sz="0" w:space="0" w:color="auto"/>
              </w:divBdr>
            </w:div>
            <w:div w:id="1273244743">
              <w:marLeft w:val="0"/>
              <w:marRight w:val="0"/>
              <w:marTop w:val="0"/>
              <w:marBottom w:val="0"/>
              <w:divBdr>
                <w:top w:val="none" w:sz="0" w:space="0" w:color="auto"/>
                <w:left w:val="none" w:sz="0" w:space="0" w:color="auto"/>
                <w:bottom w:val="none" w:sz="0" w:space="0" w:color="auto"/>
                <w:right w:val="none" w:sz="0" w:space="0" w:color="auto"/>
              </w:divBdr>
            </w:div>
            <w:div w:id="956183929">
              <w:marLeft w:val="0"/>
              <w:marRight w:val="0"/>
              <w:marTop w:val="0"/>
              <w:marBottom w:val="0"/>
              <w:divBdr>
                <w:top w:val="none" w:sz="0" w:space="0" w:color="auto"/>
                <w:left w:val="none" w:sz="0" w:space="0" w:color="auto"/>
                <w:bottom w:val="none" w:sz="0" w:space="0" w:color="auto"/>
                <w:right w:val="none" w:sz="0" w:space="0" w:color="auto"/>
              </w:divBdr>
            </w:div>
            <w:div w:id="33122653">
              <w:marLeft w:val="0"/>
              <w:marRight w:val="0"/>
              <w:marTop w:val="0"/>
              <w:marBottom w:val="0"/>
              <w:divBdr>
                <w:top w:val="none" w:sz="0" w:space="0" w:color="auto"/>
                <w:left w:val="none" w:sz="0" w:space="0" w:color="auto"/>
                <w:bottom w:val="none" w:sz="0" w:space="0" w:color="auto"/>
                <w:right w:val="none" w:sz="0" w:space="0" w:color="auto"/>
              </w:divBdr>
            </w:div>
            <w:div w:id="1204363134">
              <w:marLeft w:val="0"/>
              <w:marRight w:val="0"/>
              <w:marTop w:val="0"/>
              <w:marBottom w:val="0"/>
              <w:divBdr>
                <w:top w:val="none" w:sz="0" w:space="0" w:color="auto"/>
                <w:left w:val="none" w:sz="0" w:space="0" w:color="auto"/>
                <w:bottom w:val="none" w:sz="0" w:space="0" w:color="auto"/>
                <w:right w:val="none" w:sz="0" w:space="0" w:color="auto"/>
              </w:divBdr>
            </w:div>
            <w:div w:id="7887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23975">
      <w:bodyDiv w:val="1"/>
      <w:marLeft w:val="0"/>
      <w:marRight w:val="0"/>
      <w:marTop w:val="0"/>
      <w:marBottom w:val="0"/>
      <w:divBdr>
        <w:top w:val="none" w:sz="0" w:space="0" w:color="auto"/>
        <w:left w:val="none" w:sz="0" w:space="0" w:color="auto"/>
        <w:bottom w:val="none" w:sz="0" w:space="0" w:color="auto"/>
        <w:right w:val="none" w:sz="0" w:space="0" w:color="auto"/>
      </w:divBdr>
      <w:divsChild>
        <w:div w:id="5983497">
          <w:marLeft w:val="0"/>
          <w:marRight w:val="0"/>
          <w:marTop w:val="0"/>
          <w:marBottom w:val="0"/>
          <w:divBdr>
            <w:top w:val="none" w:sz="0" w:space="0" w:color="auto"/>
            <w:left w:val="none" w:sz="0" w:space="0" w:color="auto"/>
            <w:bottom w:val="none" w:sz="0" w:space="0" w:color="auto"/>
            <w:right w:val="none" w:sz="0" w:space="0" w:color="auto"/>
          </w:divBdr>
          <w:divsChild>
            <w:div w:id="1192305636">
              <w:marLeft w:val="0"/>
              <w:marRight w:val="0"/>
              <w:marTop w:val="0"/>
              <w:marBottom w:val="0"/>
              <w:divBdr>
                <w:top w:val="none" w:sz="0" w:space="0" w:color="auto"/>
                <w:left w:val="none" w:sz="0" w:space="0" w:color="auto"/>
                <w:bottom w:val="none" w:sz="0" w:space="0" w:color="auto"/>
                <w:right w:val="none" w:sz="0" w:space="0" w:color="auto"/>
              </w:divBdr>
            </w:div>
            <w:div w:id="1907761267">
              <w:marLeft w:val="0"/>
              <w:marRight w:val="0"/>
              <w:marTop w:val="0"/>
              <w:marBottom w:val="0"/>
              <w:divBdr>
                <w:top w:val="none" w:sz="0" w:space="0" w:color="auto"/>
                <w:left w:val="none" w:sz="0" w:space="0" w:color="auto"/>
                <w:bottom w:val="none" w:sz="0" w:space="0" w:color="auto"/>
                <w:right w:val="none" w:sz="0" w:space="0" w:color="auto"/>
              </w:divBdr>
            </w:div>
            <w:div w:id="2055501224">
              <w:marLeft w:val="0"/>
              <w:marRight w:val="0"/>
              <w:marTop w:val="0"/>
              <w:marBottom w:val="0"/>
              <w:divBdr>
                <w:top w:val="none" w:sz="0" w:space="0" w:color="auto"/>
                <w:left w:val="none" w:sz="0" w:space="0" w:color="auto"/>
                <w:bottom w:val="none" w:sz="0" w:space="0" w:color="auto"/>
                <w:right w:val="none" w:sz="0" w:space="0" w:color="auto"/>
              </w:divBdr>
            </w:div>
            <w:div w:id="1299797580">
              <w:marLeft w:val="0"/>
              <w:marRight w:val="0"/>
              <w:marTop w:val="0"/>
              <w:marBottom w:val="0"/>
              <w:divBdr>
                <w:top w:val="none" w:sz="0" w:space="0" w:color="auto"/>
                <w:left w:val="none" w:sz="0" w:space="0" w:color="auto"/>
                <w:bottom w:val="none" w:sz="0" w:space="0" w:color="auto"/>
                <w:right w:val="none" w:sz="0" w:space="0" w:color="auto"/>
              </w:divBdr>
            </w:div>
            <w:div w:id="1430587880">
              <w:marLeft w:val="0"/>
              <w:marRight w:val="0"/>
              <w:marTop w:val="0"/>
              <w:marBottom w:val="0"/>
              <w:divBdr>
                <w:top w:val="none" w:sz="0" w:space="0" w:color="auto"/>
                <w:left w:val="none" w:sz="0" w:space="0" w:color="auto"/>
                <w:bottom w:val="none" w:sz="0" w:space="0" w:color="auto"/>
                <w:right w:val="none" w:sz="0" w:space="0" w:color="auto"/>
              </w:divBdr>
            </w:div>
            <w:div w:id="611087187">
              <w:marLeft w:val="0"/>
              <w:marRight w:val="0"/>
              <w:marTop w:val="0"/>
              <w:marBottom w:val="0"/>
              <w:divBdr>
                <w:top w:val="none" w:sz="0" w:space="0" w:color="auto"/>
                <w:left w:val="none" w:sz="0" w:space="0" w:color="auto"/>
                <w:bottom w:val="none" w:sz="0" w:space="0" w:color="auto"/>
                <w:right w:val="none" w:sz="0" w:space="0" w:color="auto"/>
              </w:divBdr>
            </w:div>
            <w:div w:id="1600064717">
              <w:marLeft w:val="0"/>
              <w:marRight w:val="0"/>
              <w:marTop w:val="0"/>
              <w:marBottom w:val="0"/>
              <w:divBdr>
                <w:top w:val="none" w:sz="0" w:space="0" w:color="auto"/>
                <w:left w:val="none" w:sz="0" w:space="0" w:color="auto"/>
                <w:bottom w:val="none" w:sz="0" w:space="0" w:color="auto"/>
                <w:right w:val="none" w:sz="0" w:space="0" w:color="auto"/>
              </w:divBdr>
            </w:div>
            <w:div w:id="248975801">
              <w:marLeft w:val="0"/>
              <w:marRight w:val="0"/>
              <w:marTop w:val="0"/>
              <w:marBottom w:val="0"/>
              <w:divBdr>
                <w:top w:val="none" w:sz="0" w:space="0" w:color="auto"/>
                <w:left w:val="none" w:sz="0" w:space="0" w:color="auto"/>
                <w:bottom w:val="none" w:sz="0" w:space="0" w:color="auto"/>
                <w:right w:val="none" w:sz="0" w:space="0" w:color="auto"/>
              </w:divBdr>
            </w:div>
            <w:div w:id="2049835151">
              <w:marLeft w:val="0"/>
              <w:marRight w:val="0"/>
              <w:marTop w:val="0"/>
              <w:marBottom w:val="0"/>
              <w:divBdr>
                <w:top w:val="none" w:sz="0" w:space="0" w:color="auto"/>
                <w:left w:val="none" w:sz="0" w:space="0" w:color="auto"/>
                <w:bottom w:val="none" w:sz="0" w:space="0" w:color="auto"/>
                <w:right w:val="none" w:sz="0" w:space="0" w:color="auto"/>
              </w:divBdr>
            </w:div>
            <w:div w:id="1903254066">
              <w:marLeft w:val="0"/>
              <w:marRight w:val="0"/>
              <w:marTop w:val="0"/>
              <w:marBottom w:val="0"/>
              <w:divBdr>
                <w:top w:val="none" w:sz="0" w:space="0" w:color="auto"/>
                <w:left w:val="none" w:sz="0" w:space="0" w:color="auto"/>
                <w:bottom w:val="none" w:sz="0" w:space="0" w:color="auto"/>
                <w:right w:val="none" w:sz="0" w:space="0" w:color="auto"/>
              </w:divBdr>
            </w:div>
            <w:div w:id="1308171427">
              <w:marLeft w:val="0"/>
              <w:marRight w:val="0"/>
              <w:marTop w:val="0"/>
              <w:marBottom w:val="0"/>
              <w:divBdr>
                <w:top w:val="none" w:sz="0" w:space="0" w:color="auto"/>
                <w:left w:val="none" w:sz="0" w:space="0" w:color="auto"/>
                <w:bottom w:val="none" w:sz="0" w:space="0" w:color="auto"/>
                <w:right w:val="none" w:sz="0" w:space="0" w:color="auto"/>
              </w:divBdr>
            </w:div>
            <w:div w:id="899289252">
              <w:marLeft w:val="0"/>
              <w:marRight w:val="0"/>
              <w:marTop w:val="0"/>
              <w:marBottom w:val="0"/>
              <w:divBdr>
                <w:top w:val="none" w:sz="0" w:space="0" w:color="auto"/>
                <w:left w:val="none" w:sz="0" w:space="0" w:color="auto"/>
                <w:bottom w:val="none" w:sz="0" w:space="0" w:color="auto"/>
                <w:right w:val="none" w:sz="0" w:space="0" w:color="auto"/>
              </w:divBdr>
            </w:div>
            <w:div w:id="43793431">
              <w:marLeft w:val="0"/>
              <w:marRight w:val="0"/>
              <w:marTop w:val="0"/>
              <w:marBottom w:val="0"/>
              <w:divBdr>
                <w:top w:val="none" w:sz="0" w:space="0" w:color="auto"/>
                <w:left w:val="none" w:sz="0" w:space="0" w:color="auto"/>
                <w:bottom w:val="none" w:sz="0" w:space="0" w:color="auto"/>
                <w:right w:val="none" w:sz="0" w:space="0" w:color="auto"/>
              </w:divBdr>
            </w:div>
            <w:div w:id="1202128435">
              <w:marLeft w:val="0"/>
              <w:marRight w:val="0"/>
              <w:marTop w:val="0"/>
              <w:marBottom w:val="0"/>
              <w:divBdr>
                <w:top w:val="none" w:sz="0" w:space="0" w:color="auto"/>
                <w:left w:val="none" w:sz="0" w:space="0" w:color="auto"/>
                <w:bottom w:val="none" w:sz="0" w:space="0" w:color="auto"/>
                <w:right w:val="none" w:sz="0" w:space="0" w:color="auto"/>
              </w:divBdr>
            </w:div>
            <w:div w:id="18094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7490">
      <w:bodyDiv w:val="1"/>
      <w:marLeft w:val="0"/>
      <w:marRight w:val="0"/>
      <w:marTop w:val="0"/>
      <w:marBottom w:val="0"/>
      <w:divBdr>
        <w:top w:val="none" w:sz="0" w:space="0" w:color="auto"/>
        <w:left w:val="none" w:sz="0" w:space="0" w:color="auto"/>
        <w:bottom w:val="none" w:sz="0" w:space="0" w:color="auto"/>
        <w:right w:val="none" w:sz="0" w:space="0" w:color="auto"/>
      </w:divBdr>
      <w:divsChild>
        <w:div w:id="769011661">
          <w:marLeft w:val="0"/>
          <w:marRight w:val="0"/>
          <w:marTop w:val="0"/>
          <w:marBottom w:val="0"/>
          <w:divBdr>
            <w:top w:val="none" w:sz="0" w:space="0" w:color="auto"/>
            <w:left w:val="none" w:sz="0" w:space="0" w:color="auto"/>
            <w:bottom w:val="none" w:sz="0" w:space="0" w:color="auto"/>
            <w:right w:val="none" w:sz="0" w:space="0" w:color="auto"/>
          </w:divBdr>
          <w:divsChild>
            <w:div w:id="359665766">
              <w:marLeft w:val="0"/>
              <w:marRight w:val="0"/>
              <w:marTop w:val="0"/>
              <w:marBottom w:val="0"/>
              <w:divBdr>
                <w:top w:val="none" w:sz="0" w:space="0" w:color="auto"/>
                <w:left w:val="none" w:sz="0" w:space="0" w:color="auto"/>
                <w:bottom w:val="none" w:sz="0" w:space="0" w:color="auto"/>
                <w:right w:val="none" w:sz="0" w:space="0" w:color="auto"/>
              </w:divBdr>
            </w:div>
            <w:div w:id="934553254">
              <w:marLeft w:val="0"/>
              <w:marRight w:val="0"/>
              <w:marTop w:val="0"/>
              <w:marBottom w:val="0"/>
              <w:divBdr>
                <w:top w:val="none" w:sz="0" w:space="0" w:color="auto"/>
                <w:left w:val="none" w:sz="0" w:space="0" w:color="auto"/>
                <w:bottom w:val="none" w:sz="0" w:space="0" w:color="auto"/>
                <w:right w:val="none" w:sz="0" w:space="0" w:color="auto"/>
              </w:divBdr>
            </w:div>
            <w:div w:id="1103302709">
              <w:marLeft w:val="0"/>
              <w:marRight w:val="0"/>
              <w:marTop w:val="0"/>
              <w:marBottom w:val="0"/>
              <w:divBdr>
                <w:top w:val="none" w:sz="0" w:space="0" w:color="auto"/>
                <w:left w:val="none" w:sz="0" w:space="0" w:color="auto"/>
                <w:bottom w:val="none" w:sz="0" w:space="0" w:color="auto"/>
                <w:right w:val="none" w:sz="0" w:space="0" w:color="auto"/>
              </w:divBdr>
            </w:div>
            <w:div w:id="1010520504">
              <w:marLeft w:val="0"/>
              <w:marRight w:val="0"/>
              <w:marTop w:val="0"/>
              <w:marBottom w:val="0"/>
              <w:divBdr>
                <w:top w:val="none" w:sz="0" w:space="0" w:color="auto"/>
                <w:left w:val="none" w:sz="0" w:space="0" w:color="auto"/>
                <w:bottom w:val="none" w:sz="0" w:space="0" w:color="auto"/>
                <w:right w:val="none" w:sz="0" w:space="0" w:color="auto"/>
              </w:divBdr>
            </w:div>
            <w:div w:id="624968641">
              <w:marLeft w:val="0"/>
              <w:marRight w:val="0"/>
              <w:marTop w:val="0"/>
              <w:marBottom w:val="0"/>
              <w:divBdr>
                <w:top w:val="none" w:sz="0" w:space="0" w:color="auto"/>
                <w:left w:val="none" w:sz="0" w:space="0" w:color="auto"/>
                <w:bottom w:val="none" w:sz="0" w:space="0" w:color="auto"/>
                <w:right w:val="none" w:sz="0" w:space="0" w:color="auto"/>
              </w:divBdr>
            </w:div>
            <w:div w:id="1363702709">
              <w:marLeft w:val="0"/>
              <w:marRight w:val="0"/>
              <w:marTop w:val="0"/>
              <w:marBottom w:val="0"/>
              <w:divBdr>
                <w:top w:val="none" w:sz="0" w:space="0" w:color="auto"/>
                <w:left w:val="none" w:sz="0" w:space="0" w:color="auto"/>
                <w:bottom w:val="none" w:sz="0" w:space="0" w:color="auto"/>
                <w:right w:val="none" w:sz="0" w:space="0" w:color="auto"/>
              </w:divBdr>
            </w:div>
            <w:div w:id="231819751">
              <w:marLeft w:val="0"/>
              <w:marRight w:val="0"/>
              <w:marTop w:val="0"/>
              <w:marBottom w:val="0"/>
              <w:divBdr>
                <w:top w:val="none" w:sz="0" w:space="0" w:color="auto"/>
                <w:left w:val="none" w:sz="0" w:space="0" w:color="auto"/>
                <w:bottom w:val="none" w:sz="0" w:space="0" w:color="auto"/>
                <w:right w:val="none" w:sz="0" w:space="0" w:color="auto"/>
              </w:divBdr>
            </w:div>
            <w:div w:id="1159688311">
              <w:marLeft w:val="0"/>
              <w:marRight w:val="0"/>
              <w:marTop w:val="0"/>
              <w:marBottom w:val="0"/>
              <w:divBdr>
                <w:top w:val="none" w:sz="0" w:space="0" w:color="auto"/>
                <w:left w:val="none" w:sz="0" w:space="0" w:color="auto"/>
                <w:bottom w:val="none" w:sz="0" w:space="0" w:color="auto"/>
                <w:right w:val="none" w:sz="0" w:space="0" w:color="auto"/>
              </w:divBdr>
            </w:div>
            <w:div w:id="566575957">
              <w:marLeft w:val="0"/>
              <w:marRight w:val="0"/>
              <w:marTop w:val="0"/>
              <w:marBottom w:val="0"/>
              <w:divBdr>
                <w:top w:val="none" w:sz="0" w:space="0" w:color="auto"/>
                <w:left w:val="none" w:sz="0" w:space="0" w:color="auto"/>
                <w:bottom w:val="none" w:sz="0" w:space="0" w:color="auto"/>
                <w:right w:val="none" w:sz="0" w:space="0" w:color="auto"/>
              </w:divBdr>
            </w:div>
            <w:div w:id="907571373">
              <w:marLeft w:val="0"/>
              <w:marRight w:val="0"/>
              <w:marTop w:val="0"/>
              <w:marBottom w:val="0"/>
              <w:divBdr>
                <w:top w:val="none" w:sz="0" w:space="0" w:color="auto"/>
                <w:left w:val="none" w:sz="0" w:space="0" w:color="auto"/>
                <w:bottom w:val="none" w:sz="0" w:space="0" w:color="auto"/>
                <w:right w:val="none" w:sz="0" w:space="0" w:color="auto"/>
              </w:divBdr>
            </w:div>
            <w:div w:id="1177185559">
              <w:marLeft w:val="0"/>
              <w:marRight w:val="0"/>
              <w:marTop w:val="0"/>
              <w:marBottom w:val="0"/>
              <w:divBdr>
                <w:top w:val="none" w:sz="0" w:space="0" w:color="auto"/>
                <w:left w:val="none" w:sz="0" w:space="0" w:color="auto"/>
                <w:bottom w:val="none" w:sz="0" w:space="0" w:color="auto"/>
                <w:right w:val="none" w:sz="0" w:space="0" w:color="auto"/>
              </w:divBdr>
            </w:div>
            <w:div w:id="990593556">
              <w:marLeft w:val="0"/>
              <w:marRight w:val="0"/>
              <w:marTop w:val="0"/>
              <w:marBottom w:val="0"/>
              <w:divBdr>
                <w:top w:val="none" w:sz="0" w:space="0" w:color="auto"/>
                <w:left w:val="none" w:sz="0" w:space="0" w:color="auto"/>
                <w:bottom w:val="none" w:sz="0" w:space="0" w:color="auto"/>
                <w:right w:val="none" w:sz="0" w:space="0" w:color="auto"/>
              </w:divBdr>
            </w:div>
            <w:div w:id="658728475">
              <w:marLeft w:val="0"/>
              <w:marRight w:val="0"/>
              <w:marTop w:val="0"/>
              <w:marBottom w:val="0"/>
              <w:divBdr>
                <w:top w:val="none" w:sz="0" w:space="0" w:color="auto"/>
                <w:left w:val="none" w:sz="0" w:space="0" w:color="auto"/>
                <w:bottom w:val="none" w:sz="0" w:space="0" w:color="auto"/>
                <w:right w:val="none" w:sz="0" w:space="0" w:color="auto"/>
              </w:divBdr>
            </w:div>
            <w:div w:id="1004941594">
              <w:marLeft w:val="0"/>
              <w:marRight w:val="0"/>
              <w:marTop w:val="0"/>
              <w:marBottom w:val="0"/>
              <w:divBdr>
                <w:top w:val="none" w:sz="0" w:space="0" w:color="auto"/>
                <w:left w:val="none" w:sz="0" w:space="0" w:color="auto"/>
                <w:bottom w:val="none" w:sz="0" w:space="0" w:color="auto"/>
                <w:right w:val="none" w:sz="0" w:space="0" w:color="auto"/>
              </w:divBdr>
            </w:div>
            <w:div w:id="1047493015">
              <w:marLeft w:val="0"/>
              <w:marRight w:val="0"/>
              <w:marTop w:val="0"/>
              <w:marBottom w:val="0"/>
              <w:divBdr>
                <w:top w:val="none" w:sz="0" w:space="0" w:color="auto"/>
                <w:left w:val="none" w:sz="0" w:space="0" w:color="auto"/>
                <w:bottom w:val="none" w:sz="0" w:space="0" w:color="auto"/>
                <w:right w:val="none" w:sz="0" w:space="0" w:color="auto"/>
              </w:divBdr>
            </w:div>
            <w:div w:id="1294486586">
              <w:marLeft w:val="0"/>
              <w:marRight w:val="0"/>
              <w:marTop w:val="0"/>
              <w:marBottom w:val="0"/>
              <w:divBdr>
                <w:top w:val="none" w:sz="0" w:space="0" w:color="auto"/>
                <w:left w:val="none" w:sz="0" w:space="0" w:color="auto"/>
                <w:bottom w:val="none" w:sz="0" w:space="0" w:color="auto"/>
                <w:right w:val="none" w:sz="0" w:space="0" w:color="auto"/>
              </w:divBdr>
            </w:div>
            <w:div w:id="2066174445">
              <w:marLeft w:val="0"/>
              <w:marRight w:val="0"/>
              <w:marTop w:val="0"/>
              <w:marBottom w:val="0"/>
              <w:divBdr>
                <w:top w:val="none" w:sz="0" w:space="0" w:color="auto"/>
                <w:left w:val="none" w:sz="0" w:space="0" w:color="auto"/>
                <w:bottom w:val="none" w:sz="0" w:space="0" w:color="auto"/>
                <w:right w:val="none" w:sz="0" w:space="0" w:color="auto"/>
              </w:divBdr>
            </w:div>
            <w:div w:id="231044308">
              <w:marLeft w:val="0"/>
              <w:marRight w:val="0"/>
              <w:marTop w:val="0"/>
              <w:marBottom w:val="0"/>
              <w:divBdr>
                <w:top w:val="none" w:sz="0" w:space="0" w:color="auto"/>
                <w:left w:val="none" w:sz="0" w:space="0" w:color="auto"/>
                <w:bottom w:val="none" w:sz="0" w:space="0" w:color="auto"/>
                <w:right w:val="none" w:sz="0" w:space="0" w:color="auto"/>
              </w:divBdr>
            </w:div>
            <w:div w:id="293798052">
              <w:marLeft w:val="0"/>
              <w:marRight w:val="0"/>
              <w:marTop w:val="0"/>
              <w:marBottom w:val="0"/>
              <w:divBdr>
                <w:top w:val="none" w:sz="0" w:space="0" w:color="auto"/>
                <w:left w:val="none" w:sz="0" w:space="0" w:color="auto"/>
                <w:bottom w:val="none" w:sz="0" w:space="0" w:color="auto"/>
                <w:right w:val="none" w:sz="0" w:space="0" w:color="auto"/>
              </w:divBdr>
            </w:div>
            <w:div w:id="590820630">
              <w:marLeft w:val="0"/>
              <w:marRight w:val="0"/>
              <w:marTop w:val="0"/>
              <w:marBottom w:val="0"/>
              <w:divBdr>
                <w:top w:val="none" w:sz="0" w:space="0" w:color="auto"/>
                <w:left w:val="none" w:sz="0" w:space="0" w:color="auto"/>
                <w:bottom w:val="none" w:sz="0" w:space="0" w:color="auto"/>
                <w:right w:val="none" w:sz="0" w:space="0" w:color="auto"/>
              </w:divBdr>
            </w:div>
            <w:div w:id="304362595">
              <w:marLeft w:val="0"/>
              <w:marRight w:val="0"/>
              <w:marTop w:val="0"/>
              <w:marBottom w:val="0"/>
              <w:divBdr>
                <w:top w:val="none" w:sz="0" w:space="0" w:color="auto"/>
                <w:left w:val="none" w:sz="0" w:space="0" w:color="auto"/>
                <w:bottom w:val="none" w:sz="0" w:space="0" w:color="auto"/>
                <w:right w:val="none" w:sz="0" w:space="0" w:color="auto"/>
              </w:divBdr>
            </w:div>
            <w:div w:id="1139877791">
              <w:marLeft w:val="0"/>
              <w:marRight w:val="0"/>
              <w:marTop w:val="0"/>
              <w:marBottom w:val="0"/>
              <w:divBdr>
                <w:top w:val="none" w:sz="0" w:space="0" w:color="auto"/>
                <w:left w:val="none" w:sz="0" w:space="0" w:color="auto"/>
                <w:bottom w:val="none" w:sz="0" w:space="0" w:color="auto"/>
                <w:right w:val="none" w:sz="0" w:space="0" w:color="auto"/>
              </w:divBdr>
            </w:div>
            <w:div w:id="623007015">
              <w:marLeft w:val="0"/>
              <w:marRight w:val="0"/>
              <w:marTop w:val="0"/>
              <w:marBottom w:val="0"/>
              <w:divBdr>
                <w:top w:val="none" w:sz="0" w:space="0" w:color="auto"/>
                <w:left w:val="none" w:sz="0" w:space="0" w:color="auto"/>
                <w:bottom w:val="none" w:sz="0" w:space="0" w:color="auto"/>
                <w:right w:val="none" w:sz="0" w:space="0" w:color="auto"/>
              </w:divBdr>
            </w:div>
            <w:div w:id="1805540534">
              <w:marLeft w:val="0"/>
              <w:marRight w:val="0"/>
              <w:marTop w:val="0"/>
              <w:marBottom w:val="0"/>
              <w:divBdr>
                <w:top w:val="none" w:sz="0" w:space="0" w:color="auto"/>
                <w:left w:val="none" w:sz="0" w:space="0" w:color="auto"/>
                <w:bottom w:val="none" w:sz="0" w:space="0" w:color="auto"/>
                <w:right w:val="none" w:sz="0" w:space="0" w:color="auto"/>
              </w:divBdr>
            </w:div>
            <w:div w:id="1538928753">
              <w:marLeft w:val="0"/>
              <w:marRight w:val="0"/>
              <w:marTop w:val="0"/>
              <w:marBottom w:val="0"/>
              <w:divBdr>
                <w:top w:val="none" w:sz="0" w:space="0" w:color="auto"/>
                <w:left w:val="none" w:sz="0" w:space="0" w:color="auto"/>
                <w:bottom w:val="none" w:sz="0" w:space="0" w:color="auto"/>
                <w:right w:val="none" w:sz="0" w:space="0" w:color="auto"/>
              </w:divBdr>
            </w:div>
            <w:div w:id="1779331168">
              <w:marLeft w:val="0"/>
              <w:marRight w:val="0"/>
              <w:marTop w:val="0"/>
              <w:marBottom w:val="0"/>
              <w:divBdr>
                <w:top w:val="none" w:sz="0" w:space="0" w:color="auto"/>
                <w:left w:val="none" w:sz="0" w:space="0" w:color="auto"/>
                <w:bottom w:val="none" w:sz="0" w:space="0" w:color="auto"/>
                <w:right w:val="none" w:sz="0" w:space="0" w:color="auto"/>
              </w:divBdr>
            </w:div>
            <w:div w:id="11767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5.w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6.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a:latin typeface="Times New Roman" panose="02020603050405020304" pitchFamily="18" charset="0"/>
                <a:cs typeface="Times New Roman" panose="02020603050405020304" pitchFamily="18" charset="0"/>
              </a:rPr>
              <a:t>Liechestein Image Size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Sheet1!$A$3</c:f>
              <c:strCache>
                <c:ptCount val="1"/>
                <c:pt idx="0">
                  <c:v>Liechestein</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trendline>
            <c:spPr>
              <a:ln w="9525" cap="rnd">
                <a:solidFill>
                  <a:schemeClr val="accent2"/>
                </a:solidFill>
              </a:ln>
              <a:effectLst/>
            </c:spPr>
            <c:trendlineType val="poly"/>
            <c:order val="2"/>
            <c:dispRSqr val="1"/>
            <c:dispEq val="1"/>
            <c:trendlineLbl>
              <c:layout>
                <c:manualLayout>
                  <c:x val="-6.1901593286754646E-2"/>
                  <c:y val="0.13356056633455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trendlineLbl>
          </c:trendline>
          <c:xVal>
            <c:numRef>
              <c:f>Sheet1!$B$1:$J$1</c:f>
              <c:numCache>
                <c:formatCode>General</c:formatCode>
                <c:ptCount val="9"/>
                <c:pt idx="0">
                  <c:v>2</c:v>
                </c:pt>
                <c:pt idx="1">
                  <c:v>4</c:v>
                </c:pt>
                <c:pt idx="2">
                  <c:v>8</c:v>
                </c:pt>
                <c:pt idx="3">
                  <c:v>16</c:v>
                </c:pt>
                <c:pt idx="4">
                  <c:v>32</c:v>
                </c:pt>
                <c:pt idx="5">
                  <c:v>64</c:v>
                </c:pt>
                <c:pt idx="6">
                  <c:v>128</c:v>
                </c:pt>
                <c:pt idx="7">
                  <c:v>256</c:v>
                </c:pt>
                <c:pt idx="8">
                  <c:v>512</c:v>
                </c:pt>
              </c:numCache>
            </c:numRef>
          </c:xVal>
          <c:yVal>
            <c:numRef>
              <c:f>Sheet1!$B$3:$J$3</c:f>
              <c:numCache>
                <c:formatCode>General</c:formatCode>
                <c:ptCount val="9"/>
                <c:pt idx="0">
                  <c:v>79</c:v>
                </c:pt>
                <c:pt idx="1">
                  <c:v>120</c:v>
                </c:pt>
                <c:pt idx="2">
                  <c:v>268</c:v>
                </c:pt>
                <c:pt idx="3">
                  <c:v>764</c:v>
                </c:pt>
                <c:pt idx="4">
                  <c:v>2444</c:v>
                </c:pt>
                <c:pt idx="5">
                  <c:v>8383</c:v>
                </c:pt>
                <c:pt idx="6">
                  <c:v>30705</c:v>
                </c:pt>
                <c:pt idx="7" formatCode="#,##0">
                  <c:v>115848</c:v>
                </c:pt>
                <c:pt idx="8" formatCode="#,##0">
                  <c:v>423691</c:v>
                </c:pt>
              </c:numCache>
            </c:numRef>
          </c:yVal>
          <c:smooth val="0"/>
          <c:extLst>
            <c:ext xmlns:c16="http://schemas.microsoft.com/office/drawing/2014/chart" uri="{C3380CC4-5D6E-409C-BE32-E72D297353CC}">
              <c16:uniqueId val="{00000001-AA91-44D8-A949-8A5463616C19}"/>
            </c:ext>
          </c:extLst>
        </c:ser>
        <c:dLbls>
          <c:showLegendKey val="0"/>
          <c:showVal val="0"/>
          <c:showCatName val="0"/>
          <c:showSerName val="0"/>
          <c:showPercent val="0"/>
          <c:showBubbleSize val="0"/>
        </c:dLbls>
        <c:axId val="603300288"/>
        <c:axId val="603295040"/>
      </c:scatterChart>
      <c:valAx>
        <c:axId val="603300288"/>
        <c:scaling>
          <c:logBase val="2"/>
          <c:orientation val="minMax"/>
          <c:max val="512"/>
          <c:min val="2"/>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3295040"/>
        <c:crosses val="autoZero"/>
        <c:crossBetween val="midCat"/>
      </c:valAx>
      <c:valAx>
        <c:axId val="603295040"/>
        <c:scaling>
          <c:orientation val="minMax"/>
          <c:min val="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03300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0DD29-8892-495B-A478-1347DD156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5</Pages>
  <Words>3402</Words>
  <Characters>19393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22750</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cp:lastModifiedBy>Matthew Kevin Amadeus</cp:lastModifiedBy>
  <cp:revision>127</cp:revision>
  <cp:lastPrinted>1999-11-16T03:24:00Z</cp:lastPrinted>
  <dcterms:created xsi:type="dcterms:W3CDTF">2019-11-30T16:09:00Z</dcterms:created>
  <dcterms:modified xsi:type="dcterms:W3CDTF">2019-12-03T17:00:00Z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